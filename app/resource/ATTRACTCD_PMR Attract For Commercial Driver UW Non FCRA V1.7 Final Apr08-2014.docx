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00" w:rsidRPr="00F631EB" w:rsidRDefault="00F631EB">
      <w:pPr>
        <w:rPr>
          <w:rFonts w:ascii="Arial" w:hAnsi="Arial" w:cs="Arial"/>
          <w:sz w:val="22"/>
          <w:szCs w:val="22"/>
        </w:rPr>
      </w:pPr>
      <w:r>
        <w:rPr>
          <w:rFonts w:ascii="Arial" w:hAnsi="Arial" w:cs="Arial"/>
          <w:noProof/>
          <w:sz w:val="22"/>
          <w:szCs w:val="22"/>
        </w:rPr>
        <w:drawing>
          <wp:inline distT="0" distB="0" distL="0" distR="0">
            <wp:extent cx="2286000" cy="609600"/>
            <wp:effectExtent l="0" t="0" r="0" b="0"/>
            <wp:docPr id="10"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609600"/>
                    </a:xfrm>
                    <a:prstGeom prst="rect">
                      <a:avLst/>
                    </a:prstGeom>
                    <a:noFill/>
                    <a:ln>
                      <a:noFill/>
                    </a:ln>
                  </pic:spPr>
                </pic:pic>
              </a:graphicData>
            </a:graphic>
          </wp:inline>
        </w:drawing>
      </w: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BC15F4">
      <w:pPr>
        <w:rPr>
          <w:rFonts w:ascii="Arial" w:hAnsi="Arial" w:cs="Arial"/>
          <w:sz w:val="22"/>
          <w:szCs w:val="22"/>
        </w:rPr>
      </w:pPr>
    </w:p>
    <w:p w:rsidR="00BC15F4" w:rsidRPr="00F631EB" w:rsidRDefault="00903019" w:rsidP="00BC15F4">
      <w:pPr>
        <w:jc w:val="center"/>
        <w:rPr>
          <w:rFonts w:ascii="Arial" w:hAnsi="Arial" w:cs="Arial"/>
          <w:b/>
          <w:caps/>
          <w:sz w:val="40"/>
          <w:szCs w:val="40"/>
        </w:rPr>
      </w:pPr>
      <w:r w:rsidRPr="00F631EB">
        <w:rPr>
          <w:rFonts w:ascii="Arial" w:hAnsi="Arial" w:cs="Arial"/>
          <w:b/>
          <w:caps/>
          <w:sz w:val="40"/>
          <w:szCs w:val="40"/>
        </w:rPr>
        <w:t xml:space="preserve">LexisNexis® </w:t>
      </w:r>
      <w:r w:rsidR="00583C87" w:rsidRPr="00F631EB">
        <w:rPr>
          <w:rFonts w:ascii="Arial" w:hAnsi="Arial" w:cs="Arial"/>
          <w:b/>
          <w:caps/>
          <w:sz w:val="40"/>
          <w:szCs w:val="40"/>
        </w:rPr>
        <w:t xml:space="preserve">Attract For Commercial </w:t>
      </w:r>
      <w:r w:rsidR="00E81CFD" w:rsidRPr="00F631EB">
        <w:rPr>
          <w:rFonts w:ascii="Arial" w:hAnsi="Arial" w:cs="Arial"/>
          <w:b/>
          <w:caps/>
          <w:sz w:val="40"/>
          <w:szCs w:val="40"/>
        </w:rPr>
        <w:t xml:space="preserve">Auto </w:t>
      </w:r>
      <w:r w:rsidR="00583C87" w:rsidRPr="00F631EB">
        <w:rPr>
          <w:rFonts w:ascii="Arial" w:hAnsi="Arial" w:cs="Arial"/>
          <w:b/>
          <w:caps/>
          <w:sz w:val="40"/>
          <w:szCs w:val="40"/>
        </w:rPr>
        <w:t xml:space="preserve">Underwriting </w:t>
      </w:r>
      <w:r w:rsidR="00E81CFD" w:rsidRPr="00F631EB">
        <w:rPr>
          <w:rFonts w:ascii="Arial" w:hAnsi="Arial" w:cs="Arial"/>
          <w:b/>
          <w:caps/>
          <w:sz w:val="40"/>
          <w:szCs w:val="40"/>
        </w:rPr>
        <w:t>(driver model)</w:t>
      </w:r>
    </w:p>
    <w:p w:rsidR="00B77941" w:rsidRPr="00F631EB" w:rsidRDefault="00B77941" w:rsidP="00BC15F4">
      <w:pPr>
        <w:jc w:val="center"/>
        <w:rPr>
          <w:rFonts w:ascii="Arial" w:hAnsi="Arial" w:cs="Arial"/>
          <w:b/>
          <w:caps/>
          <w:sz w:val="40"/>
          <w:szCs w:val="40"/>
        </w:rPr>
      </w:pPr>
    </w:p>
    <w:p w:rsidR="00B77941" w:rsidRPr="00F631EB" w:rsidRDefault="00B77941" w:rsidP="00BC15F4">
      <w:pPr>
        <w:jc w:val="center"/>
        <w:rPr>
          <w:rFonts w:ascii="Arial" w:hAnsi="Arial" w:cs="Arial"/>
          <w:b/>
          <w:caps/>
          <w:sz w:val="32"/>
          <w:szCs w:val="32"/>
        </w:rPr>
      </w:pPr>
      <w:r w:rsidRPr="00F631EB">
        <w:rPr>
          <w:rFonts w:ascii="Arial" w:hAnsi="Arial" w:cs="Arial"/>
          <w:b/>
          <w:caps/>
          <w:sz w:val="32"/>
          <w:szCs w:val="32"/>
        </w:rPr>
        <w:t>Q</w:t>
      </w:r>
      <w:r w:rsidR="00BD0146" w:rsidRPr="00F631EB">
        <w:rPr>
          <w:rFonts w:ascii="Arial" w:hAnsi="Arial" w:cs="Arial"/>
          <w:b/>
          <w:caps/>
          <w:sz w:val="32"/>
          <w:szCs w:val="32"/>
        </w:rPr>
        <w:t xml:space="preserve">uickbase </w:t>
      </w:r>
      <w:r w:rsidRPr="00F631EB">
        <w:rPr>
          <w:rFonts w:ascii="Arial" w:hAnsi="Arial" w:cs="Arial"/>
          <w:b/>
          <w:caps/>
          <w:sz w:val="32"/>
          <w:szCs w:val="32"/>
        </w:rPr>
        <w:t>#</w:t>
      </w:r>
      <w:r w:rsidR="00583C87" w:rsidRPr="00F631EB">
        <w:rPr>
          <w:rFonts w:ascii="Arial" w:hAnsi="Arial" w:cs="Arial"/>
          <w:b/>
          <w:caps/>
          <w:sz w:val="32"/>
          <w:szCs w:val="32"/>
        </w:rPr>
        <w:t>1483</w:t>
      </w:r>
    </w:p>
    <w:p w:rsidR="00BC15F4" w:rsidRPr="00F631EB" w:rsidRDefault="00BC15F4" w:rsidP="00BC15F4">
      <w:pPr>
        <w:jc w:val="center"/>
        <w:rPr>
          <w:rFonts w:ascii="Arial" w:hAnsi="Arial" w:cs="Arial"/>
          <w:b/>
          <w:sz w:val="22"/>
          <w:szCs w:val="22"/>
        </w:rPr>
      </w:pPr>
    </w:p>
    <w:p w:rsidR="00C92D56" w:rsidRPr="00F631EB" w:rsidRDefault="003A7A3E" w:rsidP="00BC15F4">
      <w:pPr>
        <w:jc w:val="center"/>
        <w:rPr>
          <w:rFonts w:ascii="Arial" w:hAnsi="Arial" w:cs="Arial"/>
          <w:b/>
          <w:sz w:val="22"/>
          <w:szCs w:val="22"/>
        </w:rPr>
      </w:pPr>
      <w:r w:rsidRPr="00F631EB">
        <w:rPr>
          <w:rFonts w:ascii="Arial" w:hAnsi="Arial" w:cs="Arial"/>
          <w:b/>
          <w:sz w:val="22"/>
          <w:szCs w:val="22"/>
        </w:rPr>
        <w:t>Final</w:t>
      </w:r>
    </w:p>
    <w:p w:rsidR="00C92D56" w:rsidRPr="00F631EB" w:rsidRDefault="00C92D56" w:rsidP="00BC15F4">
      <w:pPr>
        <w:jc w:val="center"/>
        <w:rPr>
          <w:rFonts w:ascii="Arial" w:hAnsi="Arial" w:cs="Arial"/>
          <w:b/>
          <w:sz w:val="22"/>
          <w:szCs w:val="22"/>
        </w:rPr>
      </w:pPr>
    </w:p>
    <w:p w:rsidR="00BC15F4" w:rsidRPr="00F631EB" w:rsidRDefault="00BC15F4" w:rsidP="00BC15F4">
      <w:pPr>
        <w:jc w:val="center"/>
        <w:rPr>
          <w:rFonts w:ascii="Arial" w:hAnsi="Arial" w:cs="Arial"/>
          <w:b/>
          <w:sz w:val="36"/>
          <w:szCs w:val="36"/>
        </w:rPr>
      </w:pPr>
      <w:r w:rsidRPr="00F631EB">
        <w:rPr>
          <w:rFonts w:ascii="Arial" w:hAnsi="Arial" w:cs="Arial"/>
          <w:b/>
          <w:sz w:val="36"/>
          <w:szCs w:val="36"/>
        </w:rPr>
        <w:t>Product Market Requirements (PMR)</w:t>
      </w:r>
      <w:r w:rsidR="006176AF" w:rsidRPr="00F631EB">
        <w:rPr>
          <w:rFonts w:ascii="Arial" w:hAnsi="Arial" w:cs="Arial"/>
          <w:b/>
          <w:sz w:val="36"/>
          <w:szCs w:val="36"/>
        </w:rPr>
        <w:t xml:space="preserve"> </w:t>
      </w:r>
      <w:r w:rsidRPr="00F631EB">
        <w:rPr>
          <w:rFonts w:ascii="Arial" w:hAnsi="Arial" w:cs="Arial"/>
          <w:b/>
          <w:sz w:val="36"/>
          <w:szCs w:val="36"/>
        </w:rPr>
        <w:t>Document</w:t>
      </w:r>
    </w:p>
    <w:p w:rsidR="00BC15F4" w:rsidRPr="00F631EB" w:rsidRDefault="00BC15F4" w:rsidP="00BC15F4">
      <w:pPr>
        <w:jc w:val="center"/>
        <w:rPr>
          <w:rFonts w:ascii="Arial" w:hAnsi="Arial" w:cs="Arial"/>
          <w:b/>
          <w:sz w:val="22"/>
          <w:szCs w:val="22"/>
        </w:rPr>
      </w:pPr>
    </w:p>
    <w:p w:rsidR="00C92D56" w:rsidRPr="00F631EB" w:rsidRDefault="00C92D56" w:rsidP="00BC15F4">
      <w:pPr>
        <w:jc w:val="center"/>
        <w:rPr>
          <w:rFonts w:ascii="Arial" w:hAnsi="Arial" w:cs="Arial"/>
          <w:b/>
          <w:sz w:val="22"/>
          <w:szCs w:val="22"/>
        </w:rPr>
      </w:pPr>
    </w:p>
    <w:p w:rsidR="00BC15F4" w:rsidRPr="00F631EB" w:rsidRDefault="00864C93" w:rsidP="00BC15F4">
      <w:pPr>
        <w:jc w:val="center"/>
        <w:rPr>
          <w:rFonts w:ascii="Arial" w:hAnsi="Arial" w:cs="Arial"/>
          <w:sz w:val="22"/>
          <w:szCs w:val="22"/>
        </w:rPr>
      </w:pPr>
      <w:r w:rsidRPr="00F631EB">
        <w:rPr>
          <w:rFonts w:ascii="Arial" w:hAnsi="Arial" w:cs="Arial"/>
          <w:sz w:val="22"/>
          <w:szCs w:val="22"/>
        </w:rPr>
        <w:t>Version 1.</w:t>
      </w:r>
      <w:r w:rsidR="003A7A3E" w:rsidRPr="00F631EB">
        <w:rPr>
          <w:rFonts w:ascii="Arial" w:hAnsi="Arial" w:cs="Arial"/>
          <w:sz w:val="22"/>
          <w:szCs w:val="22"/>
        </w:rPr>
        <w:t>7</w:t>
      </w:r>
    </w:p>
    <w:p w:rsidR="001026A2" w:rsidRPr="00F631EB" w:rsidRDefault="001026A2">
      <w:pPr>
        <w:rPr>
          <w:rFonts w:ascii="Arial" w:hAnsi="Arial" w:cs="Arial"/>
          <w:sz w:val="22"/>
          <w:szCs w:val="22"/>
        </w:rPr>
      </w:pPr>
      <w:r w:rsidRPr="00F631EB">
        <w:rPr>
          <w:rFonts w:ascii="Arial" w:hAnsi="Arial" w:cs="Arial"/>
          <w:sz w:val="22"/>
          <w:szCs w:val="22"/>
        </w:rPr>
        <w:br w:type="page"/>
      </w:r>
    </w:p>
    <w:p w:rsidR="001026A2" w:rsidRPr="00F631EB" w:rsidRDefault="001026A2" w:rsidP="001026A2">
      <w:pPr>
        <w:jc w:val="center"/>
        <w:rPr>
          <w:rFonts w:ascii="Arial" w:hAnsi="Arial" w:cs="Arial"/>
          <w:b/>
          <w:sz w:val="22"/>
          <w:szCs w:val="22"/>
        </w:rPr>
      </w:pPr>
      <w:r w:rsidRPr="00F631EB">
        <w:rPr>
          <w:rFonts w:ascii="Arial" w:hAnsi="Arial" w:cs="Arial"/>
          <w:b/>
          <w:sz w:val="22"/>
          <w:szCs w:val="22"/>
        </w:rPr>
        <w:lastRenderedPageBreak/>
        <w:t>CONFIDENTIAL &amp; PROPRIETARY</w:t>
      </w:r>
    </w:p>
    <w:p w:rsidR="001026A2" w:rsidRPr="00F631EB" w:rsidRDefault="001026A2" w:rsidP="001026A2">
      <w:pPr>
        <w:jc w:val="center"/>
        <w:rPr>
          <w:rFonts w:ascii="Arial" w:hAnsi="Arial" w:cs="Arial"/>
          <w:sz w:val="22"/>
          <w:szCs w:val="22"/>
        </w:rPr>
      </w:pPr>
    </w:p>
    <w:p w:rsidR="001026A2" w:rsidRPr="00F631EB" w:rsidRDefault="001026A2" w:rsidP="001026A2">
      <w:pPr>
        <w:jc w:val="both"/>
        <w:rPr>
          <w:rFonts w:ascii="Arial" w:hAnsi="Arial" w:cs="Arial"/>
          <w:sz w:val="22"/>
          <w:szCs w:val="22"/>
        </w:rPr>
      </w:pPr>
      <w:r w:rsidRPr="00F631EB">
        <w:rPr>
          <w:rFonts w:ascii="Arial" w:hAnsi="Arial" w:cs="Arial"/>
          <w:sz w:val="22"/>
          <w:szCs w:val="22"/>
        </w:rPr>
        <w:t xml:space="preserve">The recipient of this material (hereinafter “the Material”) acknowledges that it contains confidential and proprietary data the disclosure to, or use of which by, third parties will be damaging to LexisNexis </w:t>
      </w:r>
      <w:proofErr w:type="spellStart"/>
      <w:r w:rsidRPr="00F631EB">
        <w:rPr>
          <w:rFonts w:ascii="Arial" w:hAnsi="Arial" w:cs="Arial"/>
          <w:sz w:val="22"/>
          <w:szCs w:val="22"/>
        </w:rPr>
        <w:t>Inc</w:t>
      </w:r>
      <w:proofErr w:type="spellEnd"/>
      <w:r w:rsidRPr="00F631EB">
        <w:rPr>
          <w:rFonts w:ascii="Arial" w:hAnsi="Arial" w:cs="Arial"/>
          <w:sz w:val="22"/>
          <w:szCs w:val="22"/>
        </w:rPr>
        <w:t xml:space="preserve">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F631EB" w:rsidRDefault="001026A2" w:rsidP="001026A2">
      <w:pPr>
        <w:jc w:val="both"/>
        <w:rPr>
          <w:rFonts w:ascii="Arial" w:hAnsi="Arial" w:cs="Arial"/>
          <w:sz w:val="22"/>
          <w:szCs w:val="22"/>
        </w:rPr>
      </w:pPr>
    </w:p>
    <w:p w:rsidR="001026A2" w:rsidRPr="00F631EB" w:rsidRDefault="001026A2" w:rsidP="001026A2">
      <w:pPr>
        <w:jc w:val="both"/>
        <w:rPr>
          <w:rFonts w:ascii="Arial" w:hAnsi="Arial" w:cs="Arial"/>
          <w:sz w:val="22"/>
          <w:szCs w:val="22"/>
        </w:rPr>
      </w:pPr>
      <w:r w:rsidRPr="00F631EB">
        <w:rPr>
          <w:rFonts w:ascii="Arial" w:hAnsi="Arial" w:cs="Arial"/>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F631EB" w:rsidRDefault="001026A2" w:rsidP="001026A2">
      <w:pPr>
        <w:jc w:val="both"/>
        <w:rPr>
          <w:rFonts w:ascii="Arial" w:hAnsi="Arial" w:cs="Arial"/>
          <w:sz w:val="22"/>
          <w:szCs w:val="22"/>
        </w:rPr>
      </w:pPr>
    </w:p>
    <w:p w:rsidR="001026A2" w:rsidRPr="00F631EB" w:rsidRDefault="001026A2" w:rsidP="001026A2">
      <w:pPr>
        <w:jc w:val="both"/>
        <w:rPr>
          <w:rFonts w:ascii="Arial" w:hAnsi="Arial" w:cs="Arial"/>
          <w:sz w:val="22"/>
          <w:szCs w:val="22"/>
        </w:rPr>
      </w:pPr>
      <w:r w:rsidRPr="00F631EB">
        <w:rPr>
          <w:rFonts w:ascii="Arial" w:hAnsi="Arial" w:cs="Arial"/>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F631EB" w:rsidRDefault="001026A2">
      <w:pPr>
        <w:rPr>
          <w:rFonts w:ascii="Arial" w:hAnsi="Arial" w:cs="Arial"/>
          <w:sz w:val="22"/>
          <w:szCs w:val="22"/>
        </w:rPr>
      </w:pPr>
      <w:r w:rsidRPr="00F631EB">
        <w:rPr>
          <w:rFonts w:ascii="Arial" w:hAnsi="Arial" w:cs="Arial"/>
          <w:sz w:val="22"/>
          <w:szCs w:val="22"/>
        </w:rPr>
        <w:br w:type="page"/>
      </w:r>
    </w:p>
    <w:p w:rsidR="001026A2" w:rsidRPr="00F631EB" w:rsidRDefault="002D0C79">
      <w:pPr>
        <w:jc w:val="center"/>
        <w:rPr>
          <w:rFonts w:ascii="Arial" w:hAnsi="Arial" w:cs="Arial"/>
          <w:b/>
          <w:sz w:val="22"/>
          <w:szCs w:val="22"/>
        </w:rPr>
      </w:pPr>
      <w:r w:rsidRPr="00F631EB">
        <w:rPr>
          <w:rFonts w:ascii="Arial" w:hAnsi="Arial" w:cs="Arial"/>
          <w:b/>
          <w:sz w:val="22"/>
          <w:szCs w:val="22"/>
        </w:rPr>
        <w:lastRenderedPageBreak/>
        <w:t>TABLE OF CONTENTS</w:t>
      </w:r>
    </w:p>
    <w:p w:rsidR="002D0C79" w:rsidRPr="00F631EB" w:rsidRDefault="002D0C79">
      <w:pPr>
        <w:jc w:val="center"/>
        <w:rPr>
          <w:rFonts w:ascii="Arial" w:hAnsi="Arial" w:cs="Arial"/>
          <w:b/>
          <w:sz w:val="22"/>
          <w:szCs w:val="22"/>
        </w:rPr>
      </w:pPr>
    </w:p>
    <w:p w:rsidR="00E40244" w:rsidRPr="00F631EB" w:rsidRDefault="00C3618E">
      <w:pPr>
        <w:pStyle w:val="TOC1"/>
        <w:tabs>
          <w:tab w:val="left" w:pos="440"/>
          <w:tab w:val="right" w:leader="dot" w:pos="10070"/>
        </w:tabs>
        <w:rPr>
          <w:rFonts w:ascii="Arial" w:hAnsi="Arial" w:cs="Arial"/>
          <w:noProof/>
          <w:sz w:val="22"/>
          <w:szCs w:val="22"/>
        </w:rPr>
      </w:pPr>
      <w:r w:rsidRPr="00F631EB">
        <w:rPr>
          <w:rFonts w:ascii="Arial" w:hAnsi="Arial" w:cs="Arial"/>
          <w:b/>
          <w:sz w:val="22"/>
          <w:szCs w:val="22"/>
        </w:rPr>
        <w:fldChar w:fldCharType="begin"/>
      </w:r>
      <w:r w:rsidR="002D0C79" w:rsidRPr="00F631EB">
        <w:rPr>
          <w:rFonts w:ascii="Arial" w:hAnsi="Arial" w:cs="Arial"/>
          <w:b/>
          <w:sz w:val="22"/>
          <w:szCs w:val="22"/>
        </w:rPr>
        <w:instrText xml:space="preserve"> TOC \t "Style1,1" </w:instrText>
      </w:r>
      <w:r w:rsidRPr="00F631EB">
        <w:rPr>
          <w:rFonts w:ascii="Arial" w:hAnsi="Arial" w:cs="Arial"/>
          <w:b/>
          <w:sz w:val="22"/>
          <w:szCs w:val="22"/>
        </w:rPr>
        <w:fldChar w:fldCharType="separate"/>
      </w:r>
      <w:r w:rsidR="00E40244" w:rsidRPr="00F631EB">
        <w:rPr>
          <w:rFonts w:ascii="Arial" w:hAnsi="Arial" w:cs="Arial"/>
          <w:noProof/>
        </w:rPr>
        <w:t>1.</w:t>
      </w:r>
      <w:r w:rsidR="004B0907" w:rsidRPr="00F631EB">
        <w:rPr>
          <w:rFonts w:ascii="Arial" w:hAnsi="Arial" w:cs="Arial"/>
          <w:noProof/>
        </w:rPr>
        <w:tab/>
      </w:r>
      <w:r w:rsidR="00E40244" w:rsidRPr="00F631EB">
        <w:rPr>
          <w:rFonts w:ascii="Arial" w:hAnsi="Arial" w:cs="Arial"/>
          <w:noProof/>
        </w:rPr>
        <w:t>Documentation Revision History</w:t>
      </w:r>
      <w:r w:rsidR="00E40244" w:rsidRPr="00F631EB">
        <w:rPr>
          <w:rFonts w:ascii="Arial" w:hAnsi="Arial" w:cs="Arial"/>
          <w:noProof/>
        </w:rPr>
        <w:tab/>
      </w:r>
      <w:r w:rsidRPr="00F631EB">
        <w:rPr>
          <w:rFonts w:ascii="Arial" w:hAnsi="Arial" w:cs="Arial"/>
          <w:noProof/>
        </w:rPr>
        <w:fldChar w:fldCharType="begin"/>
      </w:r>
      <w:r w:rsidR="00E40244" w:rsidRPr="00F631EB">
        <w:rPr>
          <w:rFonts w:ascii="Arial" w:hAnsi="Arial" w:cs="Arial"/>
          <w:noProof/>
        </w:rPr>
        <w:instrText xml:space="preserve"> PAGEREF _Toc330811700 \h </w:instrText>
      </w:r>
      <w:r w:rsidRPr="00F631EB">
        <w:rPr>
          <w:rFonts w:ascii="Arial" w:hAnsi="Arial" w:cs="Arial"/>
          <w:noProof/>
        </w:rPr>
      </w:r>
      <w:r w:rsidRPr="00F631EB">
        <w:rPr>
          <w:rFonts w:ascii="Arial" w:hAnsi="Arial" w:cs="Arial"/>
          <w:noProof/>
        </w:rPr>
        <w:fldChar w:fldCharType="separate"/>
      </w:r>
      <w:r w:rsidR="00903019" w:rsidRPr="00F631EB">
        <w:rPr>
          <w:rFonts w:ascii="Arial" w:hAnsi="Arial" w:cs="Arial"/>
          <w:noProof/>
        </w:rPr>
        <w:t>4</w:t>
      </w:r>
      <w:r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2.</w:t>
      </w:r>
      <w:r w:rsidRPr="00F631EB">
        <w:rPr>
          <w:rFonts w:ascii="Arial" w:hAnsi="Arial" w:cs="Arial"/>
          <w:noProof/>
          <w:sz w:val="22"/>
          <w:szCs w:val="22"/>
        </w:rPr>
        <w:tab/>
      </w:r>
      <w:r w:rsidRPr="00F631EB">
        <w:rPr>
          <w:rFonts w:ascii="Arial" w:hAnsi="Arial" w:cs="Arial"/>
          <w:noProof/>
        </w:rPr>
        <w:t>Documentation Guidelines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_Toc330811701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4</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3.</w:t>
      </w:r>
      <w:r w:rsidRPr="00F631EB">
        <w:rPr>
          <w:rFonts w:ascii="Arial" w:hAnsi="Arial" w:cs="Arial"/>
          <w:noProof/>
          <w:sz w:val="22"/>
          <w:szCs w:val="22"/>
        </w:rPr>
        <w:tab/>
      </w:r>
      <w:r w:rsidRPr="00F631EB">
        <w:rPr>
          <w:rFonts w:ascii="Arial" w:hAnsi="Arial" w:cs="Arial"/>
          <w:noProof/>
        </w:rPr>
        <w:t>Key Contacts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_Toc330811702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5</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4.</w:t>
      </w:r>
      <w:r w:rsidRPr="00F631EB">
        <w:rPr>
          <w:rFonts w:ascii="Arial" w:hAnsi="Arial" w:cs="Arial"/>
          <w:noProof/>
          <w:sz w:val="22"/>
          <w:szCs w:val="22"/>
        </w:rPr>
        <w:tab/>
      </w:r>
      <w:r w:rsidRPr="00F631EB">
        <w:rPr>
          <w:rFonts w:ascii="Arial" w:hAnsi="Arial" w:cs="Arial"/>
          <w:noProof/>
        </w:rPr>
        <w:t>Vertical Market</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_Toc330811703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5</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5.</w:t>
      </w:r>
      <w:r w:rsidRPr="00F631EB">
        <w:rPr>
          <w:rFonts w:ascii="Arial" w:hAnsi="Arial" w:cs="Arial"/>
          <w:noProof/>
          <w:sz w:val="22"/>
          <w:szCs w:val="22"/>
        </w:rPr>
        <w:tab/>
      </w:r>
      <w:r w:rsidRPr="00F631EB">
        <w:rPr>
          <w:rFonts w:ascii="Arial" w:hAnsi="Arial" w:cs="Arial"/>
          <w:noProof/>
        </w:rPr>
        <w:t>Target Implementation Date/Quarter</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_Toc330811704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5</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6.</w:t>
      </w:r>
      <w:r w:rsidRPr="00F631EB">
        <w:rPr>
          <w:rFonts w:ascii="Arial" w:hAnsi="Arial" w:cs="Arial"/>
          <w:noProof/>
          <w:sz w:val="22"/>
          <w:szCs w:val="22"/>
        </w:rPr>
        <w:tab/>
      </w:r>
      <w:r w:rsidRPr="00F631EB">
        <w:rPr>
          <w:rFonts w:ascii="Arial" w:hAnsi="Arial" w:cs="Arial"/>
          <w:noProof/>
        </w:rPr>
        <w:t>Initiative Purpose</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_Toc330811705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5</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7.</w:t>
      </w:r>
      <w:r w:rsidRPr="00F631EB">
        <w:rPr>
          <w:rFonts w:ascii="Arial" w:hAnsi="Arial" w:cs="Arial"/>
          <w:noProof/>
          <w:sz w:val="22"/>
          <w:szCs w:val="22"/>
        </w:rPr>
        <w:tab/>
      </w:r>
      <w:r w:rsidRPr="00F631EB">
        <w:rPr>
          <w:rFonts w:ascii="Arial" w:hAnsi="Arial" w:cs="Arial"/>
          <w:noProof/>
        </w:rPr>
        <w:t>Dependencies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_Toc330811706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6</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8.</w:t>
      </w:r>
      <w:r w:rsidRPr="00F631EB">
        <w:rPr>
          <w:rFonts w:ascii="Arial" w:hAnsi="Arial" w:cs="Arial"/>
          <w:noProof/>
          <w:sz w:val="22"/>
          <w:szCs w:val="22"/>
        </w:rPr>
        <w:tab/>
      </w:r>
      <w:r w:rsidRPr="00F631EB">
        <w:rPr>
          <w:rFonts w:ascii="Arial" w:hAnsi="Arial" w:cs="Arial"/>
          <w:noProof/>
        </w:rPr>
        <w:t>Product/Service Requirements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_Toc330811707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6</w:t>
      </w:r>
      <w:r w:rsidR="00C3618E" w:rsidRPr="00F631EB">
        <w:rPr>
          <w:rFonts w:ascii="Arial" w:hAnsi="Arial" w:cs="Arial"/>
          <w:noProof/>
        </w:rPr>
        <w:fldChar w:fldCharType="end"/>
      </w:r>
    </w:p>
    <w:p w:rsidR="00E40244" w:rsidRPr="00F631EB" w:rsidRDefault="00E40244">
      <w:pPr>
        <w:pStyle w:val="TOC1"/>
        <w:tabs>
          <w:tab w:val="left" w:pos="440"/>
          <w:tab w:val="right" w:leader="dot" w:pos="10070"/>
        </w:tabs>
        <w:rPr>
          <w:rFonts w:ascii="Arial" w:hAnsi="Arial" w:cs="Arial"/>
          <w:noProof/>
          <w:sz w:val="22"/>
          <w:szCs w:val="22"/>
        </w:rPr>
      </w:pPr>
      <w:r w:rsidRPr="00F631EB">
        <w:rPr>
          <w:rFonts w:ascii="Arial" w:hAnsi="Arial" w:cs="Arial"/>
          <w:noProof/>
        </w:rPr>
        <w:t>9.</w:t>
      </w:r>
      <w:r w:rsidRPr="00F631EB">
        <w:rPr>
          <w:rFonts w:ascii="Arial" w:hAnsi="Arial" w:cs="Arial"/>
          <w:noProof/>
          <w:sz w:val="22"/>
          <w:szCs w:val="22"/>
        </w:rPr>
        <w:tab/>
      </w:r>
      <w:r w:rsidRPr="00F631EB">
        <w:rPr>
          <w:rFonts w:ascii="Arial" w:hAnsi="Arial" w:cs="Arial"/>
          <w:noProof/>
        </w:rPr>
        <w:t>Contributory Requirements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_Toc330811708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12</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10.</w:t>
      </w:r>
      <w:r w:rsidR="004B0907" w:rsidRPr="00F631EB">
        <w:rPr>
          <w:rFonts w:ascii="Arial" w:hAnsi="Arial" w:cs="Arial"/>
          <w:noProof/>
        </w:rPr>
        <w:t xml:space="preserve">  </w:t>
      </w:r>
      <w:r w:rsidRPr="00F631EB">
        <w:rPr>
          <w:rFonts w:ascii="Arial" w:hAnsi="Arial" w:cs="Arial"/>
          <w:noProof/>
        </w:rPr>
        <w:t>Rule Plan Requirements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_Toc330811709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12</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11.</w:t>
      </w:r>
      <w:r w:rsidR="004B0907" w:rsidRPr="00F631EB">
        <w:rPr>
          <w:rFonts w:ascii="Arial" w:hAnsi="Arial" w:cs="Arial"/>
          <w:noProof/>
        </w:rPr>
        <w:t xml:space="preserve">  </w:t>
      </w:r>
      <w:r w:rsidR="003C6C7F" w:rsidRPr="00F631EB">
        <w:rPr>
          <w:rFonts w:ascii="Arial" w:hAnsi="Arial" w:cs="Arial"/>
          <w:noProof/>
        </w:rPr>
        <w:t>Modeling Requirements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_Toc330811710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12</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12.</w:t>
      </w:r>
      <w:r w:rsidR="004B0907" w:rsidRPr="00F631EB">
        <w:rPr>
          <w:rFonts w:ascii="Arial" w:hAnsi="Arial" w:cs="Arial"/>
          <w:noProof/>
        </w:rPr>
        <w:t xml:space="preserve">  </w:t>
      </w:r>
      <w:r w:rsidRPr="00F631EB">
        <w:rPr>
          <w:rFonts w:ascii="Arial" w:hAnsi="Arial" w:cs="Arial"/>
          <w:noProof/>
        </w:rPr>
        <w:t>Third Party Data and Vendor Requirements</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_Toc330811711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13</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13.</w:t>
      </w:r>
      <w:r w:rsidR="004B0907" w:rsidRPr="00F631EB">
        <w:rPr>
          <w:rFonts w:ascii="Arial" w:hAnsi="Arial" w:cs="Arial"/>
          <w:noProof/>
        </w:rPr>
        <w:t xml:space="preserve">  </w:t>
      </w:r>
      <w:r w:rsidRPr="00F631EB">
        <w:rPr>
          <w:rFonts w:ascii="Arial" w:hAnsi="Arial" w:cs="Arial"/>
          <w:noProof/>
        </w:rPr>
        <w:t>Volume</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_Toc330811712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13</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14.</w:t>
      </w:r>
      <w:r w:rsidR="004B0907" w:rsidRPr="00F631EB">
        <w:rPr>
          <w:rFonts w:ascii="Arial" w:hAnsi="Arial" w:cs="Arial"/>
          <w:noProof/>
        </w:rPr>
        <w:t xml:space="preserve">  </w:t>
      </w:r>
      <w:r w:rsidR="003C6C7F" w:rsidRPr="00F631EB">
        <w:rPr>
          <w:rFonts w:ascii="Arial" w:hAnsi="Arial" w:cs="Arial"/>
          <w:bCs/>
          <w:noProof/>
        </w:rPr>
        <w:t>Account</w:t>
      </w:r>
      <w:r w:rsidR="0044057E" w:rsidRPr="00F631EB">
        <w:rPr>
          <w:rFonts w:ascii="Arial" w:hAnsi="Arial" w:cs="Arial"/>
          <w:bCs/>
          <w:noProof/>
        </w:rPr>
        <w:t>/Customer</w:t>
      </w:r>
      <w:r w:rsidR="003C6C7F" w:rsidRPr="00F631EB">
        <w:rPr>
          <w:rFonts w:ascii="Arial" w:hAnsi="Arial" w:cs="Arial"/>
          <w:bCs/>
          <w:noProof/>
        </w:rPr>
        <w:t xml:space="preserve"> Setup</w:t>
      </w:r>
      <w:r w:rsidRPr="00F631EB">
        <w:rPr>
          <w:rFonts w:ascii="Arial" w:hAnsi="Arial" w:cs="Arial"/>
          <w:noProof/>
        </w:rPr>
        <w:tab/>
      </w:r>
      <w:r w:rsidR="00C3618E" w:rsidRPr="00F631EB">
        <w:rPr>
          <w:rFonts w:ascii="Arial" w:hAnsi="Arial" w:cs="Arial"/>
          <w:noProof/>
        </w:rPr>
        <w:fldChar w:fldCharType="begin"/>
      </w:r>
      <w:r w:rsidRPr="00F631EB">
        <w:rPr>
          <w:rFonts w:ascii="Arial" w:hAnsi="Arial" w:cs="Arial"/>
          <w:noProof/>
        </w:rPr>
        <w:instrText xml:space="preserve"> PAGEREF _Toc330811713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13</w:t>
      </w:r>
      <w:r w:rsidR="00C3618E" w:rsidRPr="00F631EB">
        <w:rPr>
          <w:rFonts w:ascii="Arial" w:hAnsi="Arial" w:cs="Arial"/>
          <w:noProof/>
        </w:rPr>
        <w:fldChar w:fldCharType="end"/>
      </w:r>
    </w:p>
    <w:p w:rsidR="00E40244" w:rsidRPr="00F631EB" w:rsidRDefault="00E40244">
      <w:pPr>
        <w:pStyle w:val="TOC1"/>
        <w:tabs>
          <w:tab w:val="left" w:pos="660"/>
          <w:tab w:val="right" w:leader="dot" w:pos="10070"/>
        </w:tabs>
        <w:rPr>
          <w:rFonts w:ascii="Arial" w:hAnsi="Arial" w:cs="Arial"/>
          <w:noProof/>
          <w:sz w:val="22"/>
          <w:szCs w:val="22"/>
        </w:rPr>
      </w:pPr>
      <w:r w:rsidRPr="00F631EB">
        <w:rPr>
          <w:rFonts w:ascii="Arial" w:hAnsi="Arial" w:cs="Arial"/>
          <w:noProof/>
        </w:rPr>
        <w:t>15.</w:t>
      </w:r>
      <w:r w:rsidR="004B0907" w:rsidRPr="00F631EB">
        <w:rPr>
          <w:rFonts w:ascii="Arial" w:hAnsi="Arial" w:cs="Arial"/>
          <w:noProof/>
        </w:rPr>
        <w:t xml:space="preserve">  </w:t>
      </w:r>
      <w:r w:rsidR="004B0907" w:rsidRPr="00F631EB">
        <w:rPr>
          <w:rFonts w:ascii="Arial" w:hAnsi="Arial" w:cs="Arial"/>
          <w:noProof/>
          <w:sz w:val="22"/>
          <w:szCs w:val="22"/>
        </w:rPr>
        <w:t>Support Tool</w:t>
      </w:r>
      <w:r w:rsidRPr="00F631EB">
        <w:rPr>
          <w:rFonts w:ascii="Arial" w:hAnsi="Arial" w:cs="Arial"/>
          <w:noProof/>
        </w:rPr>
        <w:tab/>
      </w:r>
      <w:r w:rsidR="00B057C1" w:rsidRPr="00F631EB">
        <w:rPr>
          <w:rFonts w:ascii="Arial" w:hAnsi="Arial" w:cs="Arial"/>
          <w:noProof/>
        </w:rPr>
        <w:t>14</w:t>
      </w:r>
    </w:p>
    <w:p w:rsidR="004B0907" w:rsidRPr="00F631EB" w:rsidRDefault="00E40244" w:rsidP="004B0907">
      <w:pPr>
        <w:pStyle w:val="TOC1"/>
        <w:tabs>
          <w:tab w:val="left" w:pos="660"/>
          <w:tab w:val="right" w:leader="dot" w:pos="10070"/>
        </w:tabs>
        <w:rPr>
          <w:rFonts w:ascii="Arial" w:hAnsi="Arial" w:cs="Arial"/>
          <w:noProof/>
          <w:sz w:val="22"/>
          <w:szCs w:val="22"/>
        </w:rPr>
      </w:pPr>
      <w:r w:rsidRPr="00F631EB">
        <w:rPr>
          <w:rFonts w:ascii="Arial" w:hAnsi="Arial" w:cs="Arial"/>
          <w:noProof/>
        </w:rPr>
        <w:t>16.</w:t>
      </w:r>
      <w:r w:rsidR="004B0907" w:rsidRPr="00F631EB">
        <w:rPr>
          <w:rFonts w:ascii="Arial" w:hAnsi="Arial" w:cs="Arial"/>
          <w:noProof/>
        </w:rPr>
        <w:t xml:space="preserve">  </w:t>
      </w:r>
      <w:r w:rsidR="004B0907" w:rsidRPr="00F631EB">
        <w:rPr>
          <w:rFonts w:ascii="Arial" w:hAnsi="Arial" w:cs="Arial"/>
          <w:noProof/>
          <w:sz w:val="22"/>
          <w:szCs w:val="22"/>
        </w:rPr>
        <w:t>Management Reports</w:t>
      </w:r>
      <w:r w:rsidR="004B0907" w:rsidRPr="00F631EB">
        <w:rPr>
          <w:rFonts w:ascii="Arial" w:hAnsi="Arial" w:cs="Arial"/>
          <w:noProof/>
        </w:rPr>
        <w:tab/>
      </w:r>
      <w:r w:rsidR="00B057C1" w:rsidRPr="00F631EB">
        <w:rPr>
          <w:rFonts w:ascii="Arial" w:hAnsi="Arial" w:cs="Arial"/>
          <w:noProof/>
        </w:rPr>
        <w:t>14</w:t>
      </w:r>
    </w:p>
    <w:p w:rsidR="004B0907" w:rsidRPr="00F631EB" w:rsidRDefault="004B0907" w:rsidP="004B0907">
      <w:pPr>
        <w:pStyle w:val="TOC1"/>
        <w:tabs>
          <w:tab w:val="left" w:pos="660"/>
          <w:tab w:val="right" w:leader="dot" w:pos="10070"/>
        </w:tabs>
        <w:rPr>
          <w:rFonts w:ascii="Arial" w:hAnsi="Arial" w:cs="Arial"/>
          <w:noProof/>
          <w:sz w:val="22"/>
          <w:szCs w:val="22"/>
        </w:rPr>
      </w:pPr>
      <w:r w:rsidRPr="00F631EB">
        <w:rPr>
          <w:rFonts w:ascii="Arial" w:hAnsi="Arial" w:cs="Arial"/>
          <w:noProof/>
        </w:rPr>
        <w:t>17.  Consumer Disclosure</w:t>
      </w:r>
      <w:r w:rsidRPr="00F631EB">
        <w:rPr>
          <w:rFonts w:ascii="Arial" w:hAnsi="Arial" w:cs="Arial"/>
          <w:noProof/>
        </w:rPr>
        <w:tab/>
      </w:r>
      <w:r w:rsidR="00B057C1" w:rsidRPr="00F631EB">
        <w:rPr>
          <w:rFonts w:ascii="Arial" w:hAnsi="Arial" w:cs="Arial"/>
          <w:noProof/>
        </w:rPr>
        <w:t>14</w:t>
      </w:r>
    </w:p>
    <w:p w:rsidR="004B0907" w:rsidRPr="00F631EB" w:rsidRDefault="004B0907" w:rsidP="004B0907">
      <w:pPr>
        <w:pStyle w:val="TOC1"/>
        <w:tabs>
          <w:tab w:val="left" w:pos="660"/>
          <w:tab w:val="right" w:leader="dot" w:pos="10070"/>
        </w:tabs>
        <w:rPr>
          <w:rFonts w:ascii="Arial" w:hAnsi="Arial" w:cs="Arial"/>
          <w:noProof/>
          <w:sz w:val="22"/>
          <w:szCs w:val="22"/>
        </w:rPr>
      </w:pPr>
      <w:r w:rsidRPr="00F631EB">
        <w:rPr>
          <w:rFonts w:ascii="Arial" w:hAnsi="Arial" w:cs="Arial"/>
          <w:noProof/>
        </w:rPr>
        <w:t>18.  Billing</w:t>
      </w:r>
      <w:r w:rsidRPr="00F631EB">
        <w:rPr>
          <w:rFonts w:ascii="Arial" w:hAnsi="Arial" w:cs="Arial"/>
          <w:noProof/>
        </w:rPr>
        <w:tab/>
      </w:r>
      <w:r w:rsidR="00B057C1" w:rsidRPr="00F631EB">
        <w:rPr>
          <w:rFonts w:ascii="Arial" w:hAnsi="Arial" w:cs="Arial"/>
          <w:noProof/>
        </w:rPr>
        <w:t>14</w:t>
      </w:r>
    </w:p>
    <w:p w:rsidR="004B0907" w:rsidRPr="00F631EB" w:rsidRDefault="004B0907" w:rsidP="004B0907">
      <w:pPr>
        <w:pStyle w:val="TOC1"/>
        <w:tabs>
          <w:tab w:val="left" w:pos="660"/>
          <w:tab w:val="right" w:leader="dot" w:pos="10070"/>
        </w:tabs>
        <w:rPr>
          <w:rFonts w:ascii="Arial" w:hAnsi="Arial" w:cs="Arial"/>
          <w:noProof/>
          <w:sz w:val="22"/>
          <w:szCs w:val="22"/>
        </w:rPr>
      </w:pPr>
      <w:r w:rsidRPr="00F631EB">
        <w:rPr>
          <w:rFonts w:ascii="Arial" w:hAnsi="Arial" w:cs="Arial"/>
          <w:noProof/>
        </w:rPr>
        <w:t>19.  Testing</w:t>
      </w:r>
      <w:r w:rsidRPr="00F631EB">
        <w:rPr>
          <w:rFonts w:ascii="Arial" w:hAnsi="Arial" w:cs="Arial"/>
          <w:noProof/>
        </w:rPr>
        <w:tab/>
      </w:r>
      <w:r w:rsidRPr="00F631EB">
        <w:rPr>
          <w:rFonts w:ascii="Arial" w:hAnsi="Arial" w:cs="Arial"/>
          <w:noProof/>
        </w:rPr>
        <w:fldChar w:fldCharType="begin"/>
      </w:r>
      <w:r w:rsidRPr="00F631EB">
        <w:rPr>
          <w:rFonts w:ascii="Arial" w:hAnsi="Arial" w:cs="Arial"/>
          <w:noProof/>
        </w:rPr>
        <w:instrText xml:space="preserve"> PAGEREF _Toc330811714 \h </w:instrText>
      </w:r>
      <w:r w:rsidRPr="00F631EB">
        <w:rPr>
          <w:rFonts w:ascii="Arial" w:hAnsi="Arial" w:cs="Arial"/>
          <w:noProof/>
        </w:rPr>
      </w:r>
      <w:r w:rsidRPr="00F631EB">
        <w:rPr>
          <w:rFonts w:ascii="Arial" w:hAnsi="Arial" w:cs="Arial"/>
          <w:noProof/>
        </w:rPr>
        <w:fldChar w:fldCharType="separate"/>
      </w:r>
      <w:r w:rsidR="00903019" w:rsidRPr="00F631EB">
        <w:rPr>
          <w:rFonts w:ascii="Arial" w:hAnsi="Arial" w:cs="Arial"/>
          <w:noProof/>
        </w:rPr>
        <w:t>15</w:t>
      </w:r>
      <w:r w:rsidRPr="00F631EB">
        <w:rPr>
          <w:rFonts w:ascii="Arial" w:hAnsi="Arial" w:cs="Arial"/>
          <w:noProof/>
        </w:rPr>
        <w:fldChar w:fldCharType="end"/>
      </w:r>
    </w:p>
    <w:p w:rsidR="00E40244" w:rsidRPr="00F631EB" w:rsidRDefault="004B0907">
      <w:pPr>
        <w:pStyle w:val="TOC1"/>
        <w:tabs>
          <w:tab w:val="left" w:pos="660"/>
          <w:tab w:val="right" w:leader="dot" w:pos="10070"/>
        </w:tabs>
        <w:rPr>
          <w:rFonts w:ascii="Arial" w:hAnsi="Arial" w:cs="Arial"/>
          <w:noProof/>
          <w:sz w:val="22"/>
          <w:szCs w:val="22"/>
        </w:rPr>
      </w:pPr>
      <w:r w:rsidRPr="00F631EB">
        <w:rPr>
          <w:rFonts w:ascii="Arial" w:hAnsi="Arial" w:cs="Arial"/>
          <w:noProof/>
        </w:rPr>
        <w:t xml:space="preserve">20.  </w:t>
      </w:r>
      <w:r w:rsidR="00E40244" w:rsidRPr="00F631EB">
        <w:rPr>
          <w:rFonts w:ascii="Arial" w:hAnsi="Arial" w:cs="Arial"/>
          <w:noProof/>
        </w:rPr>
        <w:t>Legal</w:t>
      </w:r>
      <w:r w:rsidR="00E40244" w:rsidRPr="00F631EB">
        <w:rPr>
          <w:rFonts w:ascii="Arial" w:hAnsi="Arial" w:cs="Arial"/>
          <w:noProof/>
        </w:rPr>
        <w:tab/>
      </w:r>
      <w:r w:rsidR="00C3618E" w:rsidRPr="00F631EB">
        <w:rPr>
          <w:rFonts w:ascii="Arial" w:hAnsi="Arial" w:cs="Arial"/>
          <w:noProof/>
        </w:rPr>
        <w:fldChar w:fldCharType="begin"/>
      </w:r>
      <w:r w:rsidR="00E40244" w:rsidRPr="00F631EB">
        <w:rPr>
          <w:rFonts w:ascii="Arial" w:hAnsi="Arial" w:cs="Arial"/>
          <w:noProof/>
        </w:rPr>
        <w:instrText xml:space="preserve"> PAGEREF _Toc330811715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15</w:t>
      </w:r>
      <w:r w:rsidR="00C3618E" w:rsidRPr="00F631EB">
        <w:rPr>
          <w:rFonts w:ascii="Arial" w:hAnsi="Arial" w:cs="Arial"/>
          <w:noProof/>
        </w:rPr>
        <w:fldChar w:fldCharType="end"/>
      </w:r>
    </w:p>
    <w:p w:rsidR="00E40244" w:rsidRPr="00F631EB" w:rsidRDefault="004B0907">
      <w:pPr>
        <w:pStyle w:val="TOC1"/>
        <w:tabs>
          <w:tab w:val="left" w:pos="660"/>
          <w:tab w:val="right" w:leader="dot" w:pos="10070"/>
        </w:tabs>
        <w:rPr>
          <w:rFonts w:ascii="Arial" w:hAnsi="Arial" w:cs="Arial"/>
          <w:noProof/>
          <w:sz w:val="22"/>
          <w:szCs w:val="22"/>
        </w:rPr>
      </w:pPr>
      <w:r w:rsidRPr="00F631EB">
        <w:rPr>
          <w:rFonts w:ascii="Arial" w:hAnsi="Arial" w:cs="Arial"/>
          <w:noProof/>
        </w:rPr>
        <w:t xml:space="preserve">21.  </w:t>
      </w:r>
      <w:r w:rsidR="00E40244" w:rsidRPr="00F631EB">
        <w:rPr>
          <w:rFonts w:ascii="Arial" w:hAnsi="Arial" w:cs="Arial"/>
          <w:noProof/>
        </w:rPr>
        <w:t>Security Assessment</w:t>
      </w:r>
      <w:r w:rsidR="00E40244" w:rsidRPr="00F631EB">
        <w:rPr>
          <w:rFonts w:ascii="Arial" w:hAnsi="Arial" w:cs="Arial"/>
          <w:noProof/>
        </w:rPr>
        <w:tab/>
      </w:r>
      <w:r w:rsidR="00C3618E" w:rsidRPr="00F631EB">
        <w:rPr>
          <w:rFonts w:ascii="Arial" w:hAnsi="Arial" w:cs="Arial"/>
          <w:noProof/>
        </w:rPr>
        <w:fldChar w:fldCharType="begin"/>
      </w:r>
      <w:r w:rsidR="00E40244" w:rsidRPr="00F631EB">
        <w:rPr>
          <w:rFonts w:ascii="Arial" w:hAnsi="Arial" w:cs="Arial"/>
          <w:noProof/>
        </w:rPr>
        <w:instrText xml:space="preserve"> PAGEREF _Toc330811716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15</w:t>
      </w:r>
      <w:r w:rsidR="00C3618E" w:rsidRPr="00F631EB">
        <w:rPr>
          <w:rFonts w:ascii="Arial" w:hAnsi="Arial" w:cs="Arial"/>
          <w:noProof/>
        </w:rPr>
        <w:fldChar w:fldCharType="end"/>
      </w:r>
    </w:p>
    <w:p w:rsidR="00E40244" w:rsidRPr="00F631EB" w:rsidRDefault="004B0907">
      <w:pPr>
        <w:pStyle w:val="TOC1"/>
        <w:tabs>
          <w:tab w:val="left" w:pos="660"/>
          <w:tab w:val="right" w:leader="dot" w:pos="10070"/>
        </w:tabs>
        <w:rPr>
          <w:rFonts w:ascii="Arial" w:hAnsi="Arial" w:cs="Arial"/>
          <w:noProof/>
          <w:sz w:val="22"/>
          <w:szCs w:val="22"/>
        </w:rPr>
      </w:pPr>
      <w:r w:rsidRPr="00F631EB">
        <w:rPr>
          <w:rFonts w:ascii="Arial" w:hAnsi="Arial" w:cs="Arial"/>
          <w:noProof/>
        </w:rPr>
        <w:t xml:space="preserve">22.  </w:t>
      </w:r>
      <w:r w:rsidR="00E40244" w:rsidRPr="00F631EB">
        <w:rPr>
          <w:rFonts w:ascii="Arial" w:hAnsi="Arial" w:cs="Arial"/>
          <w:noProof/>
        </w:rPr>
        <w:t>Sales Tax</w:t>
      </w:r>
      <w:r w:rsidR="00E40244" w:rsidRPr="00F631EB">
        <w:rPr>
          <w:rFonts w:ascii="Arial" w:hAnsi="Arial" w:cs="Arial"/>
          <w:noProof/>
        </w:rPr>
        <w:tab/>
      </w:r>
      <w:r w:rsidR="00C3618E" w:rsidRPr="00F631EB">
        <w:rPr>
          <w:rFonts w:ascii="Arial" w:hAnsi="Arial" w:cs="Arial"/>
          <w:noProof/>
        </w:rPr>
        <w:fldChar w:fldCharType="begin"/>
      </w:r>
      <w:r w:rsidR="00E40244" w:rsidRPr="00F631EB">
        <w:rPr>
          <w:rFonts w:ascii="Arial" w:hAnsi="Arial" w:cs="Arial"/>
          <w:noProof/>
        </w:rPr>
        <w:instrText xml:space="preserve"> PAGEREF _Toc330811717 \h </w:instrText>
      </w:r>
      <w:r w:rsidR="00C3618E" w:rsidRPr="00F631EB">
        <w:rPr>
          <w:rFonts w:ascii="Arial" w:hAnsi="Arial" w:cs="Arial"/>
          <w:noProof/>
        </w:rPr>
      </w:r>
      <w:r w:rsidR="00C3618E" w:rsidRPr="00F631EB">
        <w:rPr>
          <w:rFonts w:ascii="Arial" w:hAnsi="Arial" w:cs="Arial"/>
          <w:noProof/>
        </w:rPr>
        <w:fldChar w:fldCharType="separate"/>
      </w:r>
      <w:r w:rsidR="00903019" w:rsidRPr="00F631EB">
        <w:rPr>
          <w:rFonts w:ascii="Arial" w:hAnsi="Arial" w:cs="Arial"/>
          <w:noProof/>
        </w:rPr>
        <w:t>15</w:t>
      </w:r>
      <w:r w:rsidR="00C3618E" w:rsidRPr="00F631EB">
        <w:rPr>
          <w:rFonts w:ascii="Arial" w:hAnsi="Arial" w:cs="Arial"/>
          <w:noProof/>
        </w:rPr>
        <w:fldChar w:fldCharType="end"/>
      </w:r>
    </w:p>
    <w:p w:rsidR="00E40244" w:rsidRPr="00F631EB" w:rsidRDefault="00E970B3">
      <w:pPr>
        <w:pStyle w:val="TOC1"/>
        <w:tabs>
          <w:tab w:val="left" w:pos="660"/>
          <w:tab w:val="right" w:leader="dot" w:pos="10070"/>
        </w:tabs>
        <w:rPr>
          <w:rFonts w:ascii="Arial" w:hAnsi="Arial" w:cs="Arial"/>
          <w:noProof/>
        </w:rPr>
      </w:pPr>
      <w:r w:rsidRPr="00F631EB">
        <w:rPr>
          <w:rFonts w:ascii="Arial" w:hAnsi="Arial" w:cs="Arial"/>
          <w:noProof/>
        </w:rPr>
        <w:t>23</w:t>
      </w:r>
      <w:r w:rsidR="004B0907" w:rsidRPr="00F631EB">
        <w:rPr>
          <w:rFonts w:ascii="Arial" w:hAnsi="Arial" w:cs="Arial"/>
          <w:noProof/>
        </w:rPr>
        <w:t xml:space="preserve">.  </w:t>
      </w:r>
      <w:r w:rsidR="00E40244" w:rsidRPr="00F631EB">
        <w:rPr>
          <w:rFonts w:ascii="Arial" w:hAnsi="Arial" w:cs="Arial"/>
          <w:noProof/>
        </w:rPr>
        <w:t>Appendix</w:t>
      </w:r>
      <w:r w:rsidR="00553F79" w:rsidRPr="00F631EB">
        <w:rPr>
          <w:rFonts w:ascii="Arial" w:hAnsi="Arial" w:cs="Arial"/>
          <w:noProof/>
        </w:rPr>
        <w:t xml:space="preserve"> </w:t>
      </w:r>
      <w:r w:rsidRPr="00F631EB">
        <w:rPr>
          <w:rFonts w:ascii="Arial" w:hAnsi="Arial" w:cs="Arial"/>
          <w:noProof/>
        </w:rPr>
        <w:t>A</w:t>
      </w:r>
      <w:r w:rsidR="00553F79" w:rsidRPr="00F631EB">
        <w:rPr>
          <w:rFonts w:ascii="Arial" w:hAnsi="Arial" w:cs="Arial"/>
          <w:noProof/>
        </w:rPr>
        <w:t xml:space="preserve"> – Modeling Document</w:t>
      </w:r>
      <w:r w:rsidR="00E40244" w:rsidRPr="00F631EB">
        <w:rPr>
          <w:rFonts w:ascii="Arial" w:hAnsi="Arial" w:cs="Arial"/>
          <w:noProof/>
        </w:rPr>
        <w:tab/>
      </w:r>
      <w:r w:rsidR="00E81CFD" w:rsidRPr="00F631EB">
        <w:rPr>
          <w:rFonts w:ascii="Arial" w:hAnsi="Arial" w:cs="Arial"/>
          <w:noProof/>
        </w:rPr>
        <w:t>15</w:t>
      </w:r>
    </w:p>
    <w:p w:rsidR="007D3A73" w:rsidRPr="00F631EB" w:rsidRDefault="007D3A73" w:rsidP="007D3A73">
      <w:pPr>
        <w:pStyle w:val="TOC1"/>
        <w:tabs>
          <w:tab w:val="left" w:pos="660"/>
          <w:tab w:val="right" w:leader="dot" w:pos="10070"/>
        </w:tabs>
        <w:rPr>
          <w:rFonts w:ascii="Arial" w:hAnsi="Arial" w:cs="Arial"/>
          <w:noProof/>
          <w:sz w:val="22"/>
          <w:szCs w:val="22"/>
        </w:rPr>
      </w:pPr>
      <w:r w:rsidRPr="00F631EB">
        <w:rPr>
          <w:rFonts w:ascii="Arial" w:hAnsi="Arial" w:cs="Arial"/>
          <w:noProof/>
        </w:rPr>
        <w:t>24. Appendix B - CR# 128</w:t>
      </w:r>
      <w:r w:rsidRPr="00F631EB">
        <w:rPr>
          <w:rFonts w:ascii="Arial" w:hAnsi="Arial" w:cs="Arial"/>
          <w:noProof/>
        </w:rPr>
        <w:tab/>
      </w:r>
      <w:r w:rsidRPr="00F631EB">
        <w:rPr>
          <w:rFonts w:ascii="Arial" w:hAnsi="Arial" w:cs="Arial"/>
          <w:noProof/>
        </w:rPr>
        <w:fldChar w:fldCharType="begin"/>
      </w:r>
      <w:r w:rsidRPr="00F631EB">
        <w:rPr>
          <w:rFonts w:ascii="Arial" w:hAnsi="Arial" w:cs="Arial"/>
          <w:noProof/>
        </w:rPr>
        <w:instrText xml:space="preserve"> PAGEREF _Toc330811717 \h </w:instrText>
      </w:r>
      <w:r w:rsidRPr="00F631EB">
        <w:rPr>
          <w:rFonts w:ascii="Arial" w:hAnsi="Arial" w:cs="Arial"/>
          <w:noProof/>
        </w:rPr>
      </w:r>
      <w:r w:rsidRPr="00F631EB">
        <w:rPr>
          <w:rFonts w:ascii="Arial" w:hAnsi="Arial" w:cs="Arial"/>
          <w:noProof/>
        </w:rPr>
        <w:fldChar w:fldCharType="separate"/>
      </w:r>
      <w:r w:rsidR="00903019" w:rsidRPr="00F631EB">
        <w:rPr>
          <w:rFonts w:ascii="Arial" w:hAnsi="Arial" w:cs="Arial"/>
          <w:noProof/>
        </w:rPr>
        <w:t>15</w:t>
      </w:r>
      <w:r w:rsidRPr="00F631EB">
        <w:rPr>
          <w:rFonts w:ascii="Arial" w:hAnsi="Arial" w:cs="Arial"/>
          <w:noProof/>
        </w:rPr>
        <w:fldChar w:fldCharType="end"/>
      </w:r>
    </w:p>
    <w:p w:rsidR="00E40244" w:rsidRPr="00F631EB" w:rsidRDefault="00E40244" w:rsidP="00553F79">
      <w:pPr>
        <w:pStyle w:val="TOC1"/>
        <w:tabs>
          <w:tab w:val="left" w:pos="660"/>
          <w:tab w:val="right" w:leader="dot" w:pos="10070"/>
        </w:tabs>
        <w:rPr>
          <w:rFonts w:ascii="Arial" w:hAnsi="Arial" w:cs="Arial"/>
          <w:noProof/>
          <w:sz w:val="22"/>
          <w:szCs w:val="22"/>
        </w:rPr>
      </w:pPr>
    </w:p>
    <w:p w:rsidR="002D0C79" w:rsidRPr="00F631EB" w:rsidRDefault="00C3618E" w:rsidP="002D0C79">
      <w:pPr>
        <w:rPr>
          <w:rFonts w:ascii="Arial" w:hAnsi="Arial" w:cs="Arial"/>
          <w:b/>
          <w:sz w:val="22"/>
          <w:szCs w:val="22"/>
        </w:rPr>
      </w:pPr>
      <w:r w:rsidRPr="00F631EB">
        <w:rPr>
          <w:rFonts w:ascii="Arial" w:hAnsi="Arial" w:cs="Arial"/>
          <w:b/>
          <w:sz w:val="22"/>
          <w:szCs w:val="22"/>
        </w:rPr>
        <w:fldChar w:fldCharType="end"/>
      </w:r>
    </w:p>
    <w:p w:rsidR="001026A2" w:rsidRPr="00F631EB" w:rsidRDefault="001026A2">
      <w:pPr>
        <w:rPr>
          <w:rFonts w:ascii="Arial" w:hAnsi="Arial" w:cs="Arial"/>
          <w:sz w:val="22"/>
          <w:szCs w:val="22"/>
        </w:rPr>
      </w:pPr>
      <w:r w:rsidRPr="00F631EB">
        <w:rPr>
          <w:rFonts w:ascii="Arial" w:hAnsi="Arial" w:cs="Arial"/>
          <w:sz w:val="22"/>
          <w:szCs w:val="22"/>
        </w:rPr>
        <w:br w:type="page"/>
      </w:r>
    </w:p>
    <w:p w:rsidR="002D0C79" w:rsidRPr="00F631EB" w:rsidRDefault="002D0C79">
      <w:pPr>
        <w:rPr>
          <w:rFonts w:ascii="Arial" w:hAnsi="Arial" w:cs="Arial"/>
          <w:sz w:val="22"/>
          <w:szCs w:val="22"/>
        </w:rPr>
      </w:pPr>
    </w:p>
    <w:p w:rsidR="001026A2" w:rsidRPr="00F631EB" w:rsidRDefault="001026A2" w:rsidP="002F4943">
      <w:pPr>
        <w:pStyle w:val="Style1"/>
      </w:pPr>
      <w:bookmarkStart w:id="0" w:name="_Toc330811700"/>
      <w:r w:rsidRPr="00F631EB">
        <w:t>Documentation Revision History</w:t>
      </w:r>
      <w:bookmarkEnd w:id="0"/>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2430"/>
        <w:gridCol w:w="3600"/>
      </w:tblGrid>
      <w:tr w:rsidR="00524EDF" w:rsidRPr="00F631EB" w:rsidTr="00B77941">
        <w:tc>
          <w:tcPr>
            <w:tcW w:w="1800" w:type="dxa"/>
          </w:tcPr>
          <w:p w:rsidR="001026A2" w:rsidRPr="00F631EB" w:rsidRDefault="001026A2" w:rsidP="00A718AB">
            <w:pPr>
              <w:rPr>
                <w:rFonts w:ascii="Arial" w:hAnsi="Arial" w:cs="Arial"/>
                <w:b/>
                <w:sz w:val="22"/>
                <w:szCs w:val="22"/>
              </w:rPr>
            </w:pPr>
            <w:r w:rsidRPr="00F631EB">
              <w:rPr>
                <w:rFonts w:ascii="Arial" w:hAnsi="Arial" w:cs="Arial"/>
                <w:b/>
                <w:sz w:val="22"/>
                <w:szCs w:val="22"/>
              </w:rPr>
              <w:t>Version</w:t>
            </w:r>
          </w:p>
        </w:tc>
        <w:tc>
          <w:tcPr>
            <w:tcW w:w="1440" w:type="dxa"/>
          </w:tcPr>
          <w:p w:rsidR="001026A2" w:rsidRPr="00F631EB" w:rsidRDefault="001026A2" w:rsidP="00A718AB">
            <w:pPr>
              <w:rPr>
                <w:rFonts w:ascii="Arial" w:hAnsi="Arial" w:cs="Arial"/>
                <w:b/>
                <w:sz w:val="22"/>
                <w:szCs w:val="22"/>
              </w:rPr>
            </w:pPr>
            <w:r w:rsidRPr="00F631EB">
              <w:rPr>
                <w:rFonts w:ascii="Arial" w:hAnsi="Arial" w:cs="Arial"/>
                <w:b/>
                <w:sz w:val="22"/>
                <w:szCs w:val="22"/>
              </w:rPr>
              <w:t>Date</w:t>
            </w:r>
          </w:p>
        </w:tc>
        <w:tc>
          <w:tcPr>
            <w:tcW w:w="2430" w:type="dxa"/>
          </w:tcPr>
          <w:p w:rsidR="001026A2" w:rsidRPr="00F631EB" w:rsidRDefault="001026A2" w:rsidP="00A718AB">
            <w:pPr>
              <w:rPr>
                <w:rFonts w:ascii="Arial" w:hAnsi="Arial" w:cs="Arial"/>
                <w:b/>
                <w:sz w:val="22"/>
                <w:szCs w:val="22"/>
              </w:rPr>
            </w:pPr>
            <w:r w:rsidRPr="00F631EB">
              <w:rPr>
                <w:rFonts w:ascii="Arial" w:hAnsi="Arial" w:cs="Arial"/>
                <w:b/>
                <w:sz w:val="22"/>
                <w:szCs w:val="22"/>
              </w:rPr>
              <w:t>Author</w:t>
            </w:r>
          </w:p>
        </w:tc>
        <w:tc>
          <w:tcPr>
            <w:tcW w:w="3600" w:type="dxa"/>
          </w:tcPr>
          <w:p w:rsidR="001026A2" w:rsidRPr="00F631EB" w:rsidRDefault="001026A2" w:rsidP="00A718AB">
            <w:pPr>
              <w:rPr>
                <w:rFonts w:ascii="Arial" w:hAnsi="Arial" w:cs="Arial"/>
                <w:b/>
                <w:sz w:val="22"/>
                <w:szCs w:val="22"/>
              </w:rPr>
            </w:pPr>
            <w:r w:rsidRPr="00F631EB">
              <w:rPr>
                <w:rFonts w:ascii="Arial" w:hAnsi="Arial" w:cs="Arial"/>
                <w:b/>
                <w:sz w:val="22"/>
                <w:szCs w:val="22"/>
              </w:rPr>
              <w:t>Remarks/Comments</w:t>
            </w:r>
          </w:p>
        </w:tc>
      </w:tr>
      <w:tr w:rsidR="00524EDF" w:rsidRPr="00F631EB" w:rsidTr="00B77941">
        <w:tc>
          <w:tcPr>
            <w:tcW w:w="1800" w:type="dxa"/>
          </w:tcPr>
          <w:p w:rsidR="001026A2" w:rsidRPr="00F631EB" w:rsidRDefault="00BD0146" w:rsidP="00457AA3">
            <w:pPr>
              <w:jc w:val="center"/>
              <w:rPr>
                <w:rFonts w:ascii="Arial" w:hAnsi="Arial" w:cs="Arial"/>
                <w:sz w:val="22"/>
                <w:szCs w:val="22"/>
              </w:rPr>
            </w:pPr>
            <w:r w:rsidRPr="00F631EB">
              <w:rPr>
                <w:rFonts w:ascii="Arial" w:hAnsi="Arial" w:cs="Arial"/>
                <w:sz w:val="22"/>
                <w:szCs w:val="22"/>
              </w:rPr>
              <w:t>1.0</w:t>
            </w:r>
          </w:p>
        </w:tc>
        <w:tc>
          <w:tcPr>
            <w:tcW w:w="1440" w:type="dxa"/>
          </w:tcPr>
          <w:p w:rsidR="001026A2" w:rsidRPr="00F631EB" w:rsidRDefault="0042108D" w:rsidP="00457AA3">
            <w:pPr>
              <w:jc w:val="both"/>
              <w:rPr>
                <w:rFonts w:ascii="Arial" w:hAnsi="Arial" w:cs="Arial"/>
                <w:sz w:val="22"/>
                <w:szCs w:val="22"/>
              </w:rPr>
            </w:pPr>
            <w:r w:rsidRPr="00F631EB">
              <w:rPr>
                <w:rFonts w:ascii="Arial" w:hAnsi="Arial" w:cs="Arial"/>
                <w:sz w:val="22"/>
                <w:szCs w:val="22"/>
              </w:rPr>
              <w:t>09-15-13</w:t>
            </w:r>
          </w:p>
        </w:tc>
        <w:tc>
          <w:tcPr>
            <w:tcW w:w="2430" w:type="dxa"/>
          </w:tcPr>
          <w:p w:rsidR="001026A2" w:rsidRPr="00F631EB" w:rsidRDefault="0042108D" w:rsidP="00457AA3">
            <w:pPr>
              <w:jc w:val="both"/>
              <w:rPr>
                <w:rFonts w:ascii="Arial" w:hAnsi="Arial" w:cs="Arial"/>
                <w:sz w:val="22"/>
                <w:szCs w:val="22"/>
              </w:rPr>
            </w:pPr>
            <w:r w:rsidRPr="00F631EB">
              <w:rPr>
                <w:rFonts w:ascii="Arial" w:hAnsi="Arial" w:cs="Arial"/>
                <w:sz w:val="22"/>
                <w:szCs w:val="22"/>
              </w:rPr>
              <w:t>Connie Fitzsimmons</w:t>
            </w:r>
          </w:p>
        </w:tc>
        <w:tc>
          <w:tcPr>
            <w:tcW w:w="3600" w:type="dxa"/>
          </w:tcPr>
          <w:p w:rsidR="001026A2" w:rsidRPr="00F631EB" w:rsidRDefault="0042108D" w:rsidP="00457AA3">
            <w:pPr>
              <w:jc w:val="both"/>
              <w:rPr>
                <w:rFonts w:ascii="Arial" w:hAnsi="Arial" w:cs="Arial"/>
                <w:sz w:val="22"/>
                <w:szCs w:val="22"/>
              </w:rPr>
            </w:pPr>
            <w:r w:rsidRPr="00F631EB">
              <w:rPr>
                <w:rFonts w:ascii="Arial" w:hAnsi="Arial" w:cs="Arial"/>
                <w:sz w:val="22"/>
                <w:szCs w:val="22"/>
              </w:rPr>
              <w:t>First draft.</w:t>
            </w:r>
          </w:p>
        </w:tc>
      </w:tr>
      <w:tr w:rsidR="00524EDF" w:rsidRPr="00F631EB" w:rsidTr="00B77941">
        <w:tc>
          <w:tcPr>
            <w:tcW w:w="1800" w:type="dxa"/>
          </w:tcPr>
          <w:p w:rsidR="00BD0146" w:rsidRPr="00F631EB" w:rsidRDefault="00BD0146" w:rsidP="00457AA3">
            <w:pPr>
              <w:jc w:val="center"/>
              <w:rPr>
                <w:rFonts w:ascii="Arial" w:hAnsi="Arial" w:cs="Arial"/>
                <w:sz w:val="22"/>
                <w:szCs w:val="22"/>
              </w:rPr>
            </w:pPr>
            <w:r w:rsidRPr="00F631EB">
              <w:rPr>
                <w:rFonts w:ascii="Arial" w:hAnsi="Arial" w:cs="Arial"/>
                <w:sz w:val="22"/>
                <w:szCs w:val="22"/>
              </w:rPr>
              <w:t>1.1</w:t>
            </w:r>
          </w:p>
        </w:tc>
        <w:tc>
          <w:tcPr>
            <w:tcW w:w="1440" w:type="dxa"/>
          </w:tcPr>
          <w:p w:rsidR="00BD0146" w:rsidRPr="00F631EB" w:rsidRDefault="00864C93" w:rsidP="00457AA3">
            <w:pPr>
              <w:jc w:val="both"/>
              <w:rPr>
                <w:rFonts w:ascii="Arial" w:hAnsi="Arial" w:cs="Arial"/>
                <w:sz w:val="22"/>
                <w:szCs w:val="22"/>
              </w:rPr>
            </w:pPr>
            <w:r w:rsidRPr="00F631EB">
              <w:rPr>
                <w:rFonts w:ascii="Arial" w:hAnsi="Arial" w:cs="Arial"/>
                <w:sz w:val="22"/>
                <w:szCs w:val="22"/>
              </w:rPr>
              <w:t>11-01-13</w:t>
            </w:r>
          </w:p>
        </w:tc>
        <w:tc>
          <w:tcPr>
            <w:tcW w:w="2430" w:type="dxa"/>
          </w:tcPr>
          <w:p w:rsidR="00BD0146" w:rsidRPr="00F631EB" w:rsidRDefault="00864C93" w:rsidP="00457AA3">
            <w:pPr>
              <w:jc w:val="both"/>
              <w:rPr>
                <w:rFonts w:ascii="Arial" w:hAnsi="Arial" w:cs="Arial"/>
                <w:sz w:val="22"/>
                <w:szCs w:val="22"/>
              </w:rPr>
            </w:pPr>
            <w:r w:rsidRPr="00F631EB">
              <w:rPr>
                <w:rFonts w:ascii="Arial" w:hAnsi="Arial" w:cs="Arial"/>
                <w:sz w:val="22"/>
                <w:szCs w:val="22"/>
              </w:rPr>
              <w:t>Connie Fitzsimmons</w:t>
            </w:r>
          </w:p>
        </w:tc>
        <w:tc>
          <w:tcPr>
            <w:tcW w:w="3600" w:type="dxa"/>
          </w:tcPr>
          <w:p w:rsidR="00BD0146" w:rsidRPr="00F631EB" w:rsidRDefault="00864C93" w:rsidP="00457AA3">
            <w:pPr>
              <w:jc w:val="both"/>
              <w:rPr>
                <w:rFonts w:ascii="Arial" w:hAnsi="Arial" w:cs="Arial"/>
                <w:sz w:val="22"/>
                <w:szCs w:val="22"/>
              </w:rPr>
            </w:pPr>
            <w:r w:rsidRPr="00F631EB">
              <w:rPr>
                <w:rFonts w:ascii="Arial" w:hAnsi="Arial" w:cs="Arial"/>
                <w:sz w:val="22"/>
                <w:szCs w:val="22"/>
              </w:rPr>
              <w:t>Updates after first PMR review 10-29-13</w:t>
            </w:r>
            <w:r w:rsidR="001361A9" w:rsidRPr="00F631EB">
              <w:rPr>
                <w:rFonts w:ascii="Arial" w:hAnsi="Arial" w:cs="Arial"/>
                <w:sz w:val="22"/>
                <w:szCs w:val="22"/>
              </w:rPr>
              <w:t xml:space="preserve"> with account setup, MVR clarification re: DHDB/DUP, no reason codes/model indicators, model inquiry and data attributes.</w:t>
            </w:r>
          </w:p>
        </w:tc>
      </w:tr>
      <w:tr w:rsidR="00524EDF" w:rsidRPr="00F631EB" w:rsidTr="00B77941">
        <w:tc>
          <w:tcPr>
            <w:tcW w:w="1800" w:type="dxa"/>
          </w:tcPr>
          <w:p w:rsidR="003C6C7F" w:rsidRPr="00F631EB" w:rsidRDefault="003C6C7F" w:rsidP="00457AA3">
            <w:pPr>
              <w:jc w:val="center"/>
              <w:rPr>
                <w:rFonts w:ascii="Arial" w:hAnsi="Arial" w:cs="Arial"/>
                <w:sz w:val="22"/>
                <w:szCs w:val="22"/>
              </w:rPr>
            </w:pPr>
            <w:r w:rsidRPr="00F631EB">
              <w:rPr>
                <w:rFonts w:ascii="Arial" w:hAnsi="Arial" w:cs="Arial"/>
                <w:sz w:val="22"/>
                <w:szCs w:val="22"/>
              </w:rPr>
              <w:t>1.2</w:t>
            </w:r>
          </w:p>
        </w:tc>
        <w:tc>
          <w:tcPr>
            <w:tcW w:w="1440" w:type="dxa"/>
          </w:tcPr>
          <w:p w:rsidR="003C6C7F" w:rsidRPr="00F631EB" w:rsidRDefault="003C6C7F" w:rsidP="00457AA3">
            <w:pPr>
              <w:jc w:val="both"/>
              <w:rPr>
                <w:rFonts w:ascii="Arial" w:hAnsi="Arial" w:cs="Arial"/>
                <w:sz w:val="22"/>
                <w:szCs w:val="22"/>
              </w:rPr>
            </w:pPr>
            <w:r w:rsidRPr="00F631EB">
              <w:rPr>
                <w:rFonts w:ascii="Arial" w:hAnsi="Arial" w:cs="Arial"/>
                <w:sz w:val="22"/>
                <w:szCs w:val="22"/>
              </w:rPr>
              <w:t>11-26-13</w:t>
            </w:r>
          </w:p>
        </w:tc>
        <w:tc>
          <w:tcPr>
            <w:tcW w:w="2430" w:type="dxa"/>
          </w:tcPr>
          <w:p w:rsidR="003C6C7F" w:rsidRPr="00F631EB" w:rsidRDefault="003C6C7F" w:rsidP="00457AA3">
            <w:pPr>
              <w:jc w:val="both"/>
              <w:rPr>
                <w:rFonts w:ascii="Arial" w:hAnsi="Arial" w:cs="Arial"/>
                <w:sz w:val="22"/>
                <w:szCs w:val="22"/>
              </w:rPr>
            </w:pPr>
            <w:r w:rsidRPr="00F631EB">
              <w:rPr>
                <w:rFonts w:ascii="Arial" w:hAnsi="Arial" w:cs="Arial"/>
                <w:sz w:val="22"/>
                <w:szCs w:val="22"/>
              </w:rPr>
              <w:t>Connie Fitzsimmons</w:t>
            </w:r>
          </w:p>
        </w:tc>
        <w:tc>
          <w:tcPr>
            <w:tcW w:w="3600" w:type="dxa"/>
          </w:tcPr>
          <w:p w:rsidR="003C6C7F" w:rsidRPr="00F631EB" w:rsidRDefault="003C6C7F" w:rsidP="004B0907">
            <w:pPr>
              <w:jc w:val="both"/>
              <w:rPr>
                <w:rFonts w:ascii="Arial" w:hAnsi="Arial" w:cs="Arial"/>
                <w:sz w:val="22"/>
                <w:szCs w:val="22"/>
              </w:rPr>
            </w:pPr>
            <w:r w:rsidRPr="00F631EB">
              <w:rPr>
                <w:rFonts w:ascii="Arial" w:hAnsi="Arial" w:cs="Arial"/>
                <w:sz w:val="22"/>
                <w:szCs w:val="22"/>
              </w:rPr>
              <w:t>Added Account Setup</w:t>
            </w:r>
            <w:r w:rsidR="004B0907" w:rsidRPr="00F631EB">
              <w:rPr>
                <w:rFonts w:ascii="Arial" w:hAnsi="Arial" w:cs="Arial"/>
                <w:sz w:val="22"/>
                <w:szCs w:val="22"/>
              </w:rPr>
              <w:t xml:space="preserve"> (</w:t>
            </w:r>
            <w:proofErr w:type="spellStart"/>
            <w:r w:rsidR="004B0907" w:rsidRPr="00F631EB">
              <w:rPr>
                <w:rFonts w:ascii="Arial" w:hAnsi="Arial" w:cs="Arial"/>
                <w:sz w:val="22"/>
                <w:szCs w:val="22"/>
              </w:rPr>
              <w:t>f.k.a</w:t>
            </w:r>
            <w:proofErr w:type="spellEnd"/>
            <w:r w:rsidR="004B0907" w:rsidRPr="00F631EB">
              <w:rPr>
                <w:rFonts w:ascii="Arial" w:hAnsi="Arial" w:cs="Arial"/>
                <w:sz w:val="22"/>
                <w:szCs w:val="22"/>
              </w:rPr>
              <w:t xml:space="preserve"> </w:t>
            </w:r>
            <w:proofErr w:type="spellStart"/>
            <w:r w:rsidR="004B0907" w:rsidRPr="00F631EB">
              <w:rPr>
                <w:rFonts w:ascii="Arial" w:hAnsi="Arial" w:cs="Arial"/>
                <w:sz w:val="22"/>
                <w:szCs w:val="22"/>
              </w:rPr>
              <w:t>MBSi</w:t>
            </w:r>
            <w:proofErr w:type="spellEnd"/>
            <w:r w:rsidR="004B0907" w:rsidRPr="00F631EB">
              <w:rPr>
                <w:rFonts w:ascii="Arial" w:hAnsi="Arial" w:cs="Arial"/>
                <w:sz w:val="22"/>
                <w:szCs w:val="22"/>
              </w:rPr>
              <w:t xml:space="preserve"> Requirements), and renumbered the other changes.</w:t>
            </w:r>
            <w:r w:rsidRPr="00F631EB">
              <w:rPr>
                <w:rFonts w:ascii="Arial" w:hAnsi="Arial" w:cs="Arial"/>
                <w:sz w:val="22"/>
                <w:szCs w:val="22"/>
              </w:rPr>
              <w:t xml:space="preserve"> </w:t>
            </w:r>
          </w:p>
        </w:tc>
      </w:tr>
      <w:tr w:rsidR="00524EDF" w:rsidRPr="00F631EB" w:rsidTr="00B77941">
        <w:tc>
          <w:tcPr>
            <w:tcW w:w="1800" w:type="dxa"/>
          </w:tcPr>
          <w:p w:rsidR="00810074" w:rsidRPr="00F631EB" w:rsidRDefault="00810074" w:rsidP="00457AA3">
            <w:pPr>
              <w:jc w:val="center"/>
              <w:rPr>
                <w:rFonts w:ascii="Arial" w:hAnsi="Arial" w:cs="Arial"/>
                <w:sz w:val="22"/>
                <w:szCs w:val="22"/>
              </w:rPr>
            </w:pPr>
            <w:r w:rsidRPr="00F631EB">
              <w:rPr>
                <w:rFonts w:ascii="Arial" w:hAnsi="Arial" w:cs="Arial"/>
                <w:sz w:val="22"/>
                <w:szCs w:val="22"/>
              </w:rPr>
              <w:t>1.3</w:t>
            </w:r>
          </w:p>
        </w:tc>
        <w:tc>
          <w:tcPr>
            <w:tcW w:w="1440" w:type="dxa"/>
          </w:tcPr>
          <w:p w:rsidR="00810074" w:rsidRPr="00F631EB" w:rsidRDefault="00810074" w:rsidP="00457AA3">
            <w:pPr>
              <w:jc w:val="both"/>
              <w:rPr>
                <w:rFonts w:ascii="Arial" w:hAnsi="Arial" w:cs="Arial"/>
                <w:sz w:val="22"/>
                <w:szCs w:val="22"/>
              </w:rPr>
            </w:pPr>
            <w:r w:rsidRPr="00F631EB">
              <w:rPr>
                <w:rFonts w:ascii="Arial" w:hAnsi="Arial" w:cs="Arial"/>
                <w:sz w:val="22"/>
                <w:szCs w:val="22"/>
              </w:rPr>
              <w:t>12-09-13`</w:t>
            </w:r>
          </w:p>
        </w:tc>
        <w:tc>
          <w:tcPr>
            <w:tcW w:w="2430" w:type="dxa"/>
          </w:tcPr>
          <w:p w:rsidR="00810074" w:rsidRPr="00F631EB" w:rsidRDefault="00810074" w:rsidP="00457AA3">
            <w:pPr>
              <w:jc w:val="both"/>
              <w:rPr>
                <w:rFonts w:ascii="Arial" w:hAnsi="Arial" w:cs="Arial"/>
                <w:sz w:val="22"/>
                <w:szCs w:val="22"/>
              </w:rPr>
            </w:pPr>
            <w:r w:rsidRPr="00F631EB">
              <w:rPr>
                <w:rFonts w:ascii="Arial" w:hAnsi="Arial" w:cs="Arial"/>
                <w:sz w:val="22"/>
                <w:szCs w:val="22"/>
              </w:rPr>
              <w:t>Connie Fitzsimmons</w:t>
            </w:r>
          </w:p>
        </w:tc>
        <w:tc>
          <w:tcPr>
            <w:tcW w:w="3600" w:type="dxa"/>
          </w:tcPr>
          <w:p w:rsidR="00810074" w:rsidRPr="00F631EB" w:rsidRDefault="00810074" w:rsidP="00810074">
            <w:pPr>
              <w:jc w:val="both"/>
              <w:rPr>
                <w:rFonts w:ascii="Arial" w:hAnsi="Arial" w:cs="Arial"/>
                <w:sz w:val="22"/>
                <w:szCs w:val="22"/>
              </w:rPr>
            </w:pPr>
            <w:r w:rsidRPr="00F631EB">
              <w:rPr>
                <w:rFonts w:ascii="Arial" w:hAnsi="Arial" w:cs="Arial"/>
                <w:sz w:val="22"/>
                <w:szCs w:val="22"/>
              </w:rPr>
              <w:t xml:space="preserve">Updates after discussion with the Vertical </w:t>
            </w:r>
            <w:proofErr w:type="gramStart"/>
            <w:r w:rsidRPr="00F631EB">
              <w:rPr>
                <w:rFonts w:ascii="Arial" w:hAnsi="Arial" w:cs="Arial"/>
                <w:sz w:val="22"/>
                <w:szCs w:val="22"/>
              </w:rPr>
              <w:t xml:space="preserve">and  </w:t>
            </w:r>
            <w:proofErr w:type="spellStart"/>
            <w:r w:rsidRPr="00F631EB">
              <w:rPr>
                <w:rFonts w:ascii="Arial" w:hAnsi="Arial" w:cs="Arial"/>
                <w:sz w:val="22"/>
                <w:szCs w:val="22"/>
              </w:rPr>
              <w:t>MBSi</w:t>
            </w:r>
            <w:proofErr w:type="spellEnd"/>
            <w:proofErr w:type="gramEnd"/>
            <w:r w:rsidRPr="00F631EB">
              <w:rPr>
                <w:rFonts w:ascii="Arial" w:hAnsi="Arial" w:cs="Arial"/>
                <w:sz w:val="22"/>
                <w:szCs w:val="22"/>
              </w:rPr>
              <w:t xml:space="preserve"> Team</w:t>
            </w:r>
            <w:r w:rsidR="000221EB" w:rsidRPr="00F631EB">
              <w:rPr>
                <w:rFonts w:ascii="Arial" w:hAnsi="Arial" w:cs="Arial"/>
                <w:sz w:val="22"/>
                <w:szCs w:val="22"/>
              </w:rPr>
              <w:t>s</w:t>
            </w:r>
            <w:r w:rsidRPr="00F631EB">
              <w:rPr>
                <w:rFonts w:ascii="Arial" w:hAnsi="Arial" w:cs="Arial"/>
                <w:sz w:val="22"/>
                <w:szCs w:val="22"/>
              </w:rPr>
              <w:t>.</w:t>
            </w:r>
          </w:p>
        </w:tc>
      </w:tr>
      <w:tr w:rsidR="00524EDF" w:rsidRPr="00F631EB" w:rsidTr="00B77941">
        <w:tc>
          <w:tcPr>
            <w:tcW w:w="1800" w:type="dxa"/>
          </w:tcPr>
          <w:p w:rsidR="006B1375" w:rsidRPr="00F631EB" w:rsidRDefault="006B1375" w:rsidP="00BD0146">
            <w:pPr>
              <w:jc w:val="center"/>
              <w:rPr>
                <w:rFonts w:ascii="Arial" w:hAnsi="Arial" w:cs="Arial"/>
                <w:sz w:val="22"/>
                <w:szCs w:val="22"/>
              </w:rPr>
            </w:pPr>
            <w:r w:rsidRPr="00F631EB">
              <w:rPr>
                <w:rFonts w:ascii="Arial" w:hAnsi="Arial" w:cs="Arial"/>
                <w:sz w:val="22"/>
                <w:szCs w:val="22"/>
              </w:rPr>
              <w:t>1.4</w:t>
            </w:r>
          </w:p>
        </w:tc>
        <w:tc>
          <w:tcPr>
            <w:tcW w:w="1440" w:type="dxa"/>
          </w:tcPr>
          <w:p w:rsidR="006B1375" w:rsidRPr="00F631EB" w:rsidRDefault="006B1375" w:rsidP="00BD0146">
            <w:pPr>
              <w:jc w:val="both"/>
              <w:rPr>
                <w:rFonts w:ascii="Arial" w:hAnsi="Arial" w:cs="Arial"/>
                <w:sz w:val="22"/>
                <w:szCs w:val="22"/>
              </w:rPr>
            </w:pPr>
            <w:r w:rsidRPr="00F631EB">
              <w:rPr>
                <w:rFonts w:ascii="Arial" w:hAnsi="Arial" w:cs="Arial"/>
                <w:sz w:val="22"/>
                <w:szCs w:val="22"/>
              </w:rPr>
              <w:t>12-12-13</w:t>
            </w:r>
          </w:p>
        </w:tc>
        <w:tc>
          <w:tcPr>
            <w:tcW w:w="2430" w:type="dxa"/>
          </w:tcPr>
          <w:p w:rsidR="006B1375" w:rsidRPr="00F631EB" w:rsidRDefault="006B1375" w:rsidP="00BD0146">
            <w:pPr>
              <w:jc w:val="both"/>
              <w:rPr>
                <w:rFonts w:ascii="Arial" w:hAnsi="Arial" w:cs="Arial"/>
                <w:sz w:val="22"/>
                <w:szCs w:val="22"/>
              </w:rPr>
            </w:pPr>
            <w:r w:rsidRPr="00F631EB">
              <w:rPr>
                <w:rFonts w:ascii="Arial" w:hAnsi="Arial" w:cs="Arial"/>
                <w:sz w:val="22"/>
                <w:szCs w:val="22"/>
              </w:rPr>
              <w:t>Connie Fitzsimmons</w:t>
            </w:r>
          </w:p>
        </w:tc>
        <w:tc>
          <w:tcPr>
            <w:tcW w:w="3600" w:type="dxa"/>
          </w:tcPr>
          <w:p w:rsidR="006B1375" w:rsidRPr="00F631EB" w:rsidRDefault="006B1375" w:rsidP="00587EE8">
            <w:pPr>
              <w:jc w:val="both"/>
              <w:rPr>
                <w:rFonts w:ascii="Arial" w:hAnsi="Arial" w:cs="Arial"/>
                <w:sz w:val="22"/>
                <w:szCs w:val="22"/>
              </w:rPr>
            </w:pPr>
            <w:r w:rsidRPr="00F631EB">
              <w:rPr>
                <w:rFonts w:ascii="Arial" w:hAnsi="Arial" w:cs="Arial"/>
                <w:sz w:val="22"/>
                <w:szCs w:val="22"/>
              </w:rPr>
              <w:t>Added 2 score model ids</w:t>
            </w:r>
            <w:r w:rsidR="00587EE8" w:rsidRPr="00F631EB">
              <w:rPr>
                <w:rFonts w:ascii="Arial" w:hAnsi="Arial" w:cs="Arial"/>
                <w:sz w:val="22"/>
                <w:szCs w:val="22"/>
              </w:rPr>
              <w:t>.</w:t>
            </w:r>
          </w:p>
        </w:tc>
      </w:tr>
      <w:tr w:rsidR="00524EDF" w:rsidRPr="00F631EB" w:rsidTr="00B77941">
        <w:tc>
          <w:tcPr>
            <w:tcW w:w="1800" w:type="dxa"/>
          </w:tcPr>
          <w:p w:rsidR="00BD0146" w:rsidRPr="00F631EB" w:rsidRDefault="00FC23D5" w:rsidP="00BD0146">
            <w:pPr>
              <w:jc w:val="center"/>
              <w:rPr>
                <w:rFonts w:ascii="Arial" w:hAnsi="Arial" w:cs="Arial"/>
                <w:sz w:val="22"/>
                <w:szCs w:val="22"/>
              </w:rPr>
            </w:pPr>
            <w:r w:rsidRPr="00F631EB">
              <w:rPr>
                <w:rFonts w:ascii="Arial" w:hAnsi="Arial" w:cs="Arial"/>
                <w:sz w:val="22"/>
                <w:szCs w:val="22"/>
              </w:rPr>
              <w:t>1.5</w:t>
            </w:r>
          </w:p>
        </w:tc>
        <w:tc>
          <w:tcPr>
            <w:tcW w:w="1440" w:type="dxa"/>
          </w:tcPr>
          <w:p w:rsidR="00BD0146" w:rsidRPr="00F631EB" w:rsidRDefault="000A60EC" w:rsidP="00BD0146">
            <w:pPr>
              <w:jc w:val="both"/>
              <w:rPr>
                <w:rFonts w:ascii="Arial" w:hAnsi="Arial" w:cs="Arial"/>
                <w:sz w:val="22"/>
                <w:szCs w:val="22"/>
              </w:rPr>
            </w:pPr>
            <w:r w:rsidRPr="00F631EB">
              <w:rPr>
                <w:rFonts w:ascii="Arial" w:hAnsi="Arial" w:cs="Arial"/>
                <w:sz w:val="22"/>
                <w:szCs w:val="22"/>
              </w:rPr>
              <w:t>12-20-13</w:t>
            </w:r>
          </w:p>
        </w:tc>
        <w:tc>
          <w:tcPr>
            <w:tcW w:w="2430" w:type="dxa"/>
          </w:tcPr>
          <w:p w:rsidR="00BD0146" w:rsidRPr="00F631EB" w:rsidRDefault="000A60EC" w:rsidP="00BD0146">
            <w:pPr>
              <w:jc w:val="both"/>
              <w:rPr>
                <w:rFonts w:ascii="Arial" w:hAnsi="Arial" w:cs="Arial"/>
                <w:sz w:val="22"/>
                <w:szCs w:val="22"/>
              </w:rPr>
            </w:pPr>
            <w:r w:rsidRPr="00F631EB">
              <w:rPr>
                <w:rFonts w:ascii="Arial" w:hAnsi="Arial" w:cs="Arial"/>
                <w:sz w:val="22"/>
                <w:szCs w:val="22"/>
              </w:rPr>
              <w:t>Connie Fitzsimmons</w:t>
            </w:r>
          </w:p>
        </w:tc>
        <w:tc>
          <w:tcPr>
            <w:tcW w:w="3600" w:type="dxa"/>
          </w:tcPr>
          <w:p w:rsidR="00BD0146" w:rsidRPr="00F631EB" w:rsidRDefault="00FC23D5" w:rsidP="00BD0146">
            <w:pPr>
              <w:jc w:val="both"/>
              <w:rPr>
                <w:rFonts w:ascii="Arial" w:hAnsi="Arial" w:cs="Arial"/>
                <w:sz w:val="22"/>
                <w:szCs w:val="22"/>
              </w:rPr>
            </w:pPr>
            <w:r w:rsidRPr="00F631EB">
              <w:rPr>
                <w:rFonts w:ascii="Arial" w:hAnsi="Arial" w:cs="Arial"/>
                <w:sz w:val="22"/>
                <w:szCs w:val="22"/>
              </w:rPr>
              <w:t>Updated info for Data Enhancement, MVR, and rule plan id.</w:t>
            </w:r>
          </w:p>
        </w:tc>
      </w:tr>
      <w:tr w:rsidR="00524EDF" w:rsidRPr="00F631EB" w:rsidTr="00B77941">
        <w:tc>
          <w:tcPr>
            <w:tcW w:w="1800" w:type="dxa"/>
          </w:tcPr>
          <w:p w:rsidR="00FC23D5" w:rsidRPr="00F631EB" w:rsidRDefault="00FC23D5" w:rsidP="00BD0146">
            <w:pPr>
              <w:jc w:val="center"/>
              <w:rPr>
                <w:rFonts w:ascii="Arial" w:hAnsi="Arial" w:cs="Arial"/>
                <w:sz w:val="22"/>
                <w:szCs w:val="22"/>
              </w:rPr>
            </w:pPr>
            <w:r w:rsidRPr="00F631EB">
              <w:rPr>
                <w:rFonts w:ascii="Arial" w:hAnsi="Arial" w:cs="Arial"/>
                <w:sz w:val="22"/>
                <w:szCs w:val="22"/>
              </w:rPr>
              <w:t>1.6</w:t>
            </w:r>
          </w:p>
          <w:p w:rsidR="00FC23D5" w:rsidRPr="00F631EB" w:rsidRDefault="00FC23D5" w:rsidP="00BD0146">
            <w:pPr>
              <w:jc w:val="center"/>
              <w:rPr>
                <w:rFonts w:ascii="Arial" w:hAnsi="Arial" w:cs="Arial"/>
                <w:sz w:val="22"/>
                <w:szCs w:val="22"/>
              </w:rPr>
            </w:pPr>
            <w:r w:rsidRPr="00F631EB">
              <w:rPr>
                <w:rFonts w:ascii="Arial" w:hAnsi="Arial" w:cs="Arial"/>
                <w:sz w:val="22"/>
                <w:szCs w:val="22"/>
              </w:rPr>
              <w:t>Baseline</w:t>
            </w:r>
          </w:p>
        </w:tc>
        <w:tc>
          <w:tcPr>
            <w:tcW w:w="1440" w:type="dxa"/>
          </w:tcPr>
          <w:p w:rsidR="00A550A0" w:rsidRPr="00F631EB" w:rsidRDefault="00FC23D5" w:rsidP="00FC23D5">
            <w:pPr>
              <w:jc w:val="both"/>
              <w:rPr>
                <w:rFonts w:ascii="Arial" w:hAnsi="Arial" w:cs="Arial"/>
                <w:sz w:val="22"/>
                <w:szCs w:val="22"/>
              </w:rPr>
            </w:pPr>
            <w:r w:rsidRPr="00F631EB">
              <w:rPr>
                <w:rFonts w:ascii="Arial" w:hAnsi="Arial" w:cs="Arial"/>
                <w:sz w:val="22"/>
                <w:szCs w:val="22"/>
              </w:rPr>
              <w:t>01-07-14</w:t>
            </w:r>
            <w:r w:rsidR="00A550A0" w:rsidRPr="00F631EB">
              <w:rPr>
                <w:rFonts w:ascii="Arial" w:hAnsi="Arial" w:cs="Arial"/>
                <w:sz w:val="22"/>
                <w:szCs w:val="22"/>
              </w:rPr>
              <w:t xml:space="preserve"> </w:t>
            </w:r>
          </w:p>
          <w:p w:rsidR="00A550A0" w:rsidRPr="00F631EB" w:rsidRDefault="00A550A0" w:rsidP="00FC23D5">
            <w:pPr>
              <w:jc w:val="both"/>
              <w:rPr>
                <w:rFonts w:ascii="Arial" w:hAnsi="Arial" w:cs="Arial"/>
                <w:sz w:val="22"/>
                <w:szCs w:val="22"/>
              </w:rPr>
            </w:pPr>
          </w:p>
          <w:p w:rsidR="003D53E6" w:rsidRPr="00F631EB" w:rsidRDefault="00A550A0" w:rsidP="00FC23D5">
            <w:pPr>
              <w:jc w:val="both"/>
              <w:rPr>
                <w:rFonts w:ascii="Arial" w:hAnsi="Arial" w:cs="Arial"/>
                <w:sz w:val="22"/>
                <w:szCs w:val="22"/>
              </w:rPr>
            </w:pPr>
            <w:r w:rsidRPr="00F631EB">
              <w:rPr>
                <w:rFonts w:ascii="Arial" w:hAnsi="Arial" w:cs="Arial"/>
                <w:sz w:val="22"/>
                <w:szCs w:val="22"/>
              </w:rPr>
              <w:t>02-07-14</w:t>
            </w:r>
          </w:p>
          <w:p w:rsidR="00986C29" w:rsidRPr="00F631EB" w:rsidRDefault="00986C29" w:rsidP="003A7A3E">
            <w:pPr>
              <w:jc w:val="both"/>
              <w:rPr>
                <w:rFonts w:ascii="Arial" w:hAnsi="Arial" w:cs="Arial"/>
                <w:sz w:val="22"/>
                <w:szCs w:val="22"/>
              </w:rPr>
            </w:pPr>
          </w:p>
        </w:tc>
        <w:tc>
          <w:tcPr>
            <w:tcW w:w="2430" w:type="dxa"/>
          </w:tcPr>
          <w:p w:rsidR="00FC23D5" w:rsidRPr="00F631EB" w:rsidRDefault="00FC23D5" w:rsidP="00BD0146">
            <w:pPr>
              <w:jc w:val="both"/>
              <w:rPr>
                <w:rFonts w:ascii="Arial" w:hAnsi="Arial" w:cs="Arial"/>
                <w:sz w:val="22"/>
                <w:szCs w:val="22"/>
              </w:rPr>
            </w:pPr>
            <w:r w:rsidRPr="00F631EB">
              <w:rPr>
                <w:rFonts w:ascii="Arial" w:hAnsi="Arial" w:cs="Arial"/>
                <w:sz w:val="22"/>
                <w:szCs w:val="22"/>
              </w:rPr>
              <w:t>Connie Fitzsimmons</w:t>
            </w:r>
          </w:p>
        </w:tc>
        <w:tc>
          <w:tcPr>
            <w:tcW w:w="3600" w:type="dxa"/>
          </w:tcPr>
          <w:p w:rsidR="00FC23D5" w:rsidRPr="00F631EB" w:rsidRDefault="00FC23D5" w:rsidP="00FC23D5">
            <w:pPr>
              <w:jc w:val="both"/>
              <w:rPr>
                <w:rFonts w:ascii="Arial" w:hAnsi="Arial" w:cs="Arial"/>
                <w:sz w:val="22"/>
                <w:szCs w:val="22"/>
              </w:rPr>
            </w:pPr>
            <w:r w:rsidRPr="00F631EB">
              <w:rPr>
                <w:rFonts w:ascii="Arial" w:hAnsi="Arial" w:cs="Arial"/>
                <w:sz w:val="22"/>
                <w:szCs w:val="22"/>
              </w:rPr>
              <w:t xml:space="preserve">Clarification on MVR and Data Enhancement indo. </w:t>
            </w:r>
          </w:p>
          <w:p w:rsidR="00986C29" w:rsidRPr="00F631EB" w:rsidRDefault="00A550A0" w:rsidP="003A7A3E">
            <w:pPr>
              <w:jc w:val="both"/>
              <w:rPr>
                <w:rFonts w:ascii="Arial" w:hAnsi="Arial" w:cs="Arial"/>
                <w:sz w:val="22"/>
                <w:szCs w:val="22"/>
              </w:rPr>
            </w:pPr>
            <w:r w:rsidRPr="00F631EB">
              <w:rPr>
                <w:rFonts w:ascii="Arial" w:hAnsi="Arial" w:cs="Arial"/>
                <w:sz w:val="22"/>
                <w:szCs w:val="22"/>
              </w:rPr>
              <w:t>After meeting with Legal, added Minor clarification on DE.</w:t>
            </w:r>
          </w:p>
        </w:tc>
      </w:tr>
      <w:tr w:rsidR="003A7A3E" w:rsidRPr="00F631EB" w:rsidTr="00B77941">
        <w:tc>
          <w:tcPr>
            <w:tcW w:w="1800" w:type="dxa"/>
          </w:tcPr>
          <w:p w:rsidR="003A7A3E" w:rsidRPr="00F631EB" w:rsidRDefault="003A7A3E" w:rsidP="00BD0146">
            <w:pPr>
              <w:jc w:val="center"/>
              <w:rPr>
                <w:rFonts w:ascii="Arial" w:hAnsi="Arial" w:cs="Arial"/>
                <w:sz w:val="22"/>
                <w:szCs w:val="22"/>
              </w:rPr>
            </w:pPr>
            <w:r w:rsidRPr="00F631EB">
              <w:rPr>
                <w:rFonts w:ascii="Arial" w:hAnsi="Arial" w:cs="Arial"/>
                <w:sz w:val="22"/>
                <w:szCs w:val="22"/>
              </w:rPr>
              <w:t>1.7</w:t>
            </w:r>
          </w:p>
          <w:p w:rsidR="003A7A3E" w:rsidRPr="00F631EB" w:rsidRDefault="003A7A3E" w:rsidP="00BD0146">
            <w:pPr>
              <w:jc w:val="center"/>
              <w:rPr>
                <w:rFonts w:ascii="Arial" w:hAnsi="Arial" w:cs="Arial"/>
                <w:sz w:val="22"/>
                <w:szCs w:val="22"/>
              </w:rPr>
            </w:pPr>
            <w:r w:rsidRPr="00F631EB">
              <w:rPr>
                <w:rFonts w:ascii="Arial" w:hAnsi="Arial" w:cs="Arial"/>
                <w:sz w:val="22"/>
                <w:szCs w:val="22"/>
              </w:rPr>
              <w:t>Final</w:t>
            </w:r>
          </w:p>
          <w:p w:rsidR="00B3361C" w:rsidRPr="00F631EB" w:rsidRDefault="00B3361C" w:rsidP="00BD0146">
            <w:pPr>
              <w:jc w:val="center"/>
              <w:rPr>
                <w:rFonts w:ascii="Arial" w:hAnsi="Arial" w:cs="Arial"/>
                <w:sz w:val="22"/>
                <w:szCs w:val="22"/>
              </w:rPr>
            </w:pPr>
          </w:p>
          <w:p w:rsidR="00B3361C" w:rsidRPr="00F631EB" w:rsidRDefault="00B3361C" w:rsidP="00BD0146">
            <w:pPr>
              <w:jc w:val="center"/>
              <w:rPr>
                <w:rFonts w:ascii="Arial" w:hAnsi="Arial" w:cs="Arial"/>
                <w:sz w:val="22"/>
                <w:szCs w:val="22"/>
              </w:rPr>
            </w:pPr>
          </w:p>
        </w:tc>
        <w:tc>
          <w:tcPr>
            <w:tcW w:w="1440" w:type="dxa"/>
          </w:tcPr>
          <w:p w:rsidR="003A7A3E" w:rsidRPr="00F631EB" w:rsidRDefault="003A7A3E" w:rsidP="00FC23D5">
            <w:pPr>
              <w:jc w:val="both"/>
              <w:rPr>
                <w:rFonts w:ascii="Arial" w:hAnsi="Arial" w:cs="Arial"/>
                <w:sz w:val="22"/>
                <w:szCs w:val="22"/>
              </w:rPr>
            </w:pPr>
            <w:r w:rsidRPr="00F631EB">
              <w:rPr>
                <w:rFonts w:ascii="Arial" w:hAnsi="Arial" w:cs="Arial"/>
                <w:sz w:val="22"/>
                <w:szCs w:val="22"/>
              </w:rPr>
              <w:t>03-19-14</w:t>
            </w:r>
          </w:p>
          <w:p w:rsidR="00B3361C" w:rsidRPr="00F631EB" w:rsidRDefault="00B3361C" w:rsidP="00FC23D5">
            <w:pPr>
              <w:jc w:val="both"/>
              <w:rPr>
                <w:rFonts w:ascii="Arial" w:hAnsi="Arial" w:cs="Arial"/>
                <w:sz w:val="22"/>
                <w:szCs w:val="22"/>
              </w:rPr>
            </w:pPr>
          </w:p>
          <w:p w:rsidR="00B3361C" w:rsidRPr="00F631EB" w:rsidRDefault="00B3361C" w:rsidP="00FC23D5">
            <w:pPr>
              <w:jc w:val="both"/>
              <w:rPr>
                <w:rFonts w:ascii="Arial" w:hAnsi="Arial" w:cs="Arial"/>
                <w:sz w:val="22"/>
                <w:szCs w:val="22"/>
              </w:rPr>
            </w:pPr>
          </w:p>
          <w:p w:rsidR="00B3361C" w:rsidRPr="00F631EB" w:rsidRDefault="00B3361C" w:rsidP="00FC23D5">
            <w:pPr>
              <w:jc w:val="both"/>
              <w:rPr>
                <w:rFonts w:ascii="Arial" w:hAnsi="Arial" w:cs="Arial"/>
                <w:sz w:val="22"/>
                <w:szCs w:val="22"/>
              </w:rPr>
            </w:pPr>
            <w:r w:rsidRPr="00F631EB">
              <w:rPr>
                <w:rFonts w:ascii="Arial" w:hAnsi="Arial" w:cs="Arial"/>
                <w:sz w:val="22"/>
                <w:szCs w:val="22"/>
              </w:rPr>
              <w:t>03-26-14</w:t>
            </w:r>
          </w:p>
          <w:p w:rsidR="00853059" w:rsidRPr="00F631EB" w:rsidRDefault="00853059" w:rsidP="00FC23D5">
            <w:pPr>
              <w:jc w:val="both"/>
              <w:rPr>
                <w:rFonts w:ascii="Arial" w:hAnsi="Arial" w:cs="Arial"/>
                <w:sz w:val="22"/>
                <w:szCs w:val="22"/>
              </w:rPr>
            </w:pPr>
          </w:p>
          <w:p w:rsidR="00853059" w:rsidRPr="00F631EB" w:rsidRDefault="00853059" w:rsidP="00FC23D5">
            <w:pPr>
              <w:jc w:val="both"/>
              <w:rPr>
                <w:rFonts w:ascii="Arial" w:hAnsi="Arial" w:cs="Arial"/>
                <w:sz w:val="22"/>
                <w:szCs w:val="22"/>
              </w:rPr>
            </w:pPr>
          </w:p>
          <w:p w:rsidR="00853059" w:rsidRDefault="00853059" w:rsidP="00F631EB">
            <w:pPr>
              <w:jc w:val="both"/>
              <w:rPr>
                <w:rFonts w:ascii="Arial" w:hAnsi="Arial" w:cs="Arial"/>
                <w:sz w:val="22"/>
                <w:szCs w:val="22"/>
              </w:rPr>
            </w:pPr>
            <w:r w:rsidRPr="00F631EB">
              <w:rPr>
                <w:rFonts w:ascii="Arial" w:hAnsi="Arial" w:cs="Arial"/>
                <w:sz w:val="22"/>
                <w:szCs w:val="22"/>
              </w:rPr>
              <w:t>0</w:t>
            </w:r>
            <w:r w:rsidR="00F631EB">
              <w:rPr>
                <w:rFonts w:ascii="Arial" w:hAnsi="Arial" w:cs="Arial"/>
                <w:sz w:val="22"/>
                <w:szCs w:val="22"/>
              </w:rPr>
              <w:t>4</w:t>
            </w:r>
            <w:r w:rsidRPr="00F631EB">
              <w:rPr>
                <w:rFonts w:ascii="Arial" w:hAnsi="Arial" w:cs="Arial"/>
                <w:sz w:val="22"/>
                <w:szCs w:val="22"/>
              </w:rPr>
              <w:t>-</w:t>
            </w:r>
            <w:r w:rsidR="00F631EB">
              <w:rPr>
                <w:rFonts w:ascii="Arial" w:hAnsi="Arial" w:cs="Arial"/>
                <w:sz w:val="22"/>
                <w:szCs w:val="22"/>
              </w:rPr>
              <w:t>0</w:t>
            </w:r>
            <w:r w:rsidRPr="00F631EB">
              <w:rPr>
                <w:rFonts w:ascii="Arial" w:hAnsi="Arial" w:cs="Arial"/>
                <w:sz w:val="22"/>
                <w:szCs w:val="22"/>
              </w:rPr>
              <w:t>1-14</w:t>
            </w:r>
          </w:p>
          <w:p w:rsidR="00A06DBF" w:rsidRDefault="00A06DBF" w:rsidP="00F631EB">
            <w:pPr>
              <w:jc w:val="both"/>
              <w:rPr>
                <w:rFonts w:ascii="Arial" w:hAnsi="Arial" w:cs="Arial"/>
                <w:sz w:val="22"/>
                <w:szCs w:val="22"/>
              </w:rPr>
            </w:pPr>
          </w:p>
          <w:p w:rsidR="00A06DBF" w:rsidRPr="00F631EB" w:rsidRDefault="00A06DBF" w:rsidP="00F631EB">
            <w:pPr>
              <w:jc w:val="both"/>
              <w:rPr>
                <w:rFonts w:ascii="Arial" w:hAnsi="Arial" w:cs="Arial"/>
                <w:sz w:val="22"/>
                <w:szCs w:val="22"/>
              </w:rPr>
            </w:pPr>
            <w:r>
              <w:rPr>
                <w:rFonts w:ascii="Arial" w:hAnsi="Arial" w:cs="Arial"/>
                <w:sz w:val="22"/>
                <w:szCs w:val="22"/>
              </w:rPr>
              <w:t>04-08-14</w:t>
            </w:r>
          </w:p>
        </w:tc>
        <w:tc>
          <w:tcPr>
            <w:tcW w:w="2430" w:type="dxa"/>
          </w:tcPr>
          <w:p w:rsidR="003A7A3E" w:rsidRPr="00F631EB" w:rsidRDefault="003A7A3E" w:rsidP="00BD0146">
            <w:pPr>
              <w:jc w:val="both"/>
              <w:rPr>
                <w:rFonts w:ascii="Arial" w:hAnsi="Arial" w:cs="Arial"/>
                <w:sz w:val="22"/>
                <w:szCs w:val="22"/>
              </w:rPr>
            </w:pPr>
            <w:r w:rsidRPr="00F631EB">
              <w:rPr>
                <w:rFonts w:ascii="Arial" w:hAnsi="Arial" w:cs="Arial"/>
                <w:sz w:val="22"/>
                <w:szCs w:val="22"/>
              </w:rPr>
              <w:t>Connie Fitzsimmons</w:t>
            </w:r>
          </w:p>
        </w:tc>
        <w:tc>
          <w:tcPr>
            <w:tcW w:w="3600" w:type="dxa"/>
          </w:tcPr>
          <w:p w:rsidR="003A7A3E" w:rsidRPr="00F631EB" w:rsidRDefault="007D3A73" w:rsidP="00B3361C">
            <w:pPr>
              <w:jc w:val="both"/>
              <w:rPr>
                <w:rFonts w:ascii="Arial" w:hAnsi="Arial" w:cs="Arial"/>
                <w:sz w:val="22"/>
                <w:szCs w:val="22"/>
              </w:rPr>
            </w:pPr>
            <w:r w:rsidRPr="00F631EB">
              <w:rPr>
                <w:rFonts w:ascii="Arial" w:hAnsi="Arial" w:cs="Arial"/>
                <w:sz w:val="22"/>
                <w:szCs w:val="22"/>
              </w:rPr>
              <w:t xml:space="preserve">Added product </w:t>
            </w:r>
            <w:r w:rsidR="00B3361C" w:rsidRPr="00F631EB">
              <w:rPr>
                <w:rFonts w:ascii="Arial" w:hAnsi="Arial" w:cs="Arial"/>
                <w:sz w:val="22"/>
                <w:szCs w:val="22"/>
              </w:rPr>
              <w:t>name</w:t>
            </w:r>
            <w:r w:rsidRPr="00F631EB">
              <w:rPr>
                <w:rFonts w:ascii="Arial" w:hAnsi="Arial" w:cs="Arial"/>
                <w:sz w:val="22"/>
                <w:szCs w:val="22"/>
              </w:rPr>
              <w:t>, defined contributory, added updated modeling document.</w:t>
            </w:r>
          </w:p>
          <w:p w:rsidR="00B3361C" w:rsidRPr="00F631EB" w:rsidRDefault="00B3361C" w:rsidP="00B3361C">
            <w:pPr>
              <w:jc w:val="both"/>
              <w:rPr>
                <w:rFonts w:ascii="Arial" w:hAnsi="Arial" w:cs="Arial"/>
                <w:sz w:val="22"/>
                <w:szCs w:val="22"/>
              </w:rPr>
            </w:pPr>
            <w:r w:rsidRPr="00F631EB">
              <w:rPr>
                <w:rFonts w:ascii="Arial" w:hAnsi="Arial" w:cs="Arial"/>
                <w:sz w:val="22"/>
                <w:szCs w:val="22"/>
              </w:rPr>
              <w:t xml:space="preserve">Updated name, MVR info, data, 8c, no model indicators and </w:t>
            </w:r>
            <w:proofErr w:type="gramStart"/>
            <w:r w:rsidRPr="00F631EB">
              <w:rPr>
                <w:rFonts w:ascii="Arial" w:hAnsi="Arial" w:cs="Arial"/>
                <w:sz w:val="22"/>
                <w:szCs w:val="22"/>
              </w:rPr>
              <w:t>tax ?</w:t>
            </w:r>
            <w:proofErr w:type="gramEnd"/>
            <w:r w:rsidRPr="00F631EB">
              <w:rPr>
                <w:rFonts w:ascii="Arial" w:hAnsi="Arial" w:cs="Arial"/>
                <w:sz w:val="22"/>
                <w:szCs w:val="22"/>
              </w:rPr>
              <w:t>s.</w:t>
            </w:r>
          </w:p>
          <w:p w:rsidR="00853059" w:rsidRDefault="00853059" w:rsidP="00B3361C">
            <w:pPr>
              <w:jc w:val="both"/>
              <w:rPr>
                <w:rFonts w:ascii="Arial" w:hAnsi="Arial" w:cs="Arial"/>
                <w:sz w:val="22"/>
                <w:szCs w:val="22"/>
              </w:rPr>
            </w:pPr>
            <w:r w:rsidRPr="00F631EB">
              <w:rPr>
                <w:rFonts w:ascii="Arial" w:hAnsi="Arial" w:cs="Arial"/>
                <w:sz w:val="22"/>
                <w:szCs w:val="22"/>
              </w:rPr>
              <w:t>Updated redline from Legal and added tax decision.</w:t>
            </w:r>
          </w:p>
          <w:p w:rsidR="00A06DBF" w:rsidRPr="00F631EB" w:rsidRDefault="00A06DBF" w:rsidP="00B3361C">
            <w:pPr>
              <w:jc w:val="both"/>
              <w:rPr>
                <w:rFonts w:ascii="Arial" w:hAnsi="Arial" w:cs="Arial"/>
                <w:sz w:val="22"/>
                <w:szCs w:val="22"/>
              </w:rPr>
            </w:pPr>
            <w:r>
              <w:rPr>
                <w:rFonts w:ascii="Arial" w:hAnsi="Arial" w:cs="Arial"/>
                <w:sz w:val="22"/>
                <w:szCs w:val="22"/>
              </w:rPr>
              <w:t>Added Legal approval dates.</w:t>
            </w:r>
          </w:p>
        </w:tc>
      </w:tr>
      <w:tr w:rsidR="00524EDF" w:rsidRPr="00F631EB" w:rsidTr="003A7A3E">
        <w:trPr>
          <w:trHeight w:val="557"/>
        </w:trPr>
        <w:tc>
          <w:tcPr>
            <w:tcW w:w="1800" w:type="dxa"/>
          </w:tcPr>
          <w:p w:rsidR="001026A2" w:rsidRPr="00F631EB" w:rsidRDefault="00B77941" w:rsidP="00A718AB">
            <w:pPr>
              <w:jc w:val="both"/>
              <w:rPr>
                <w:rFonts w:ascii="Arial" w:hAnsi="Arial" w:cs="Arial"/>
                <w:b/>
                <w:sz w:val="22"/>
                <w:szCs w:val="22"/>
              </w:rPr>
            </w:pPr>
            <w:r w:rsidRPr="00F631EB">
              <w:rPr>
                <w:rFonts w:ascii="Arial" w:hAnsi="Arial" w:cs="Arial"/>
                <w:b/>
                <w:sz w:val="22"/>
                <w:szCs w:val="22"/>
              </w:rPr>
              <w:t>Change Request</w:t>
            </w:r>
          </w:p>
        </w:tc>
        <w:tc>
          <w:tcPr>
            <w:tcW w:w="1440" w:type="dxa"/>
          </w:tcPr>
          <w:p w:rsidR="001026A2" w:rsidRPr="00F631EB" w:rsidRDefault="001026A2" w:rsidP="00457AA3">
            <w:pPr>
              <w:jc w:val="both"/>
              <w:rPr>
                <w:rFonts w:ascii="Arial" w:hAnsi="Arial" w:cs="Arial"/>
                <w:sz w:val="22"/>
                <w:szCs w:val="22"/>
              </w:rPr>
            </w:pPr>
          </w:p>
        </w:tc>
        <w:tc>
          <w:tcPr>
            <w:tcW w:w="2430" w:type="dxa"/>
          </w:tcPr>
          <w:p w:rsidR="001026A2" w:rsidRPr="00F631EB" w:rsidRDefault="001026A2" w:rsidP="00457AA3">
            <w:pPr>
              <w:jc w:val="both"/>
              <w:rPr>
                <w:rFonts w:ascii="Arial" w:hAnsi="Arial" w:cs="Arial"/>
                <w:sz w:val="22"/>
                <w:szCs w:val="22"/>
              </w:rPr>
            </w:pPr>
          </w:p>
        </w:tc>
        <w:tc>
          <w:tcPr>
            <w:tcW w:w="3600" w:type="dxa"/>
          </w:tcPr>
          <w:p w:rsidR="001026A2" w:rsidRPr="00F631EB" w:rsidRDefault="001026A2" w:rsidP="00457AA3">
            <w:pPr>
              <w:jc w:val="both"/>
              <w:rPr>
                <w:rFonts w:ascii="Arial" w:hAnsi="Arial" w:cs="Arial"/>
                <w:sz w:val="22"/>
                <w:szCs w:val="22"/>
              </w:rPr>
            </w:pPr>
          </w:p>
        </w:tc>
      </w:tr>
      <w:tr w:rsidR="00524EDF" w:rsidRPr="00F631EB" w:rsidTr="00B77941">
        <w:tc>
          <w:tcPr>
            <w:tcW w:w="1800" w:type="dxa"/>
          </w:tcPr>
          <w:p w:rsidR="00D36CAD" w:rsidRPr="00F631EB" w:rsidRDefault="00BD0146" w:rsidP="003A7A3E">
            <w:pPr>
              <w:rPr>
                <w:rFonts w:ascii="Arial" w:hAnsi="Arial" w:cs="Arial"/>
                <w:sz w:val="22"/>
                <w:szCs w:val="22"/>
              </w:rPr>
            </w:pPr>
            <w:r w:rsidRPr="00F631EB">
              <w:rPr>
                <w:rFonts w:ascii="Arial" w:hAnsi="Arial" w:cs="Arial"/>
                <w:sz w:val="22"/>
                <w:szCs w:val="22"/>
              </w:rPr>
              <w:t>CR</w:t>
            </w:r>
            <w:r w:rsidR="003A7A3E" w:rsidRPr="00F631EB">
              <w:rPr>
                <w:rFonts w:ascii="Arial" w:hAnsi="Arial" w:cs="Arial"/>
                <w:sz w:val="22"/>
                <w:szCs w:val="22"/>
              </w:rPr>
              <w:t>#</w:t>
            </w:r>
            <w:r w:rsidR="007D3A73" w:rsidRPr="00F631EB">
              <w:rPr>
                <w:rFonts w:ascii="Arial" w:hAnsi="Arial" w:cs="Arial"/>
                <w:sz w:val="22"/>
                <w:szCs w:val="22"/>
              </w:rPr>
              <w:t xml:space="preserve"> 128</w:t>
            </w:r>
          </w:p>
        </w:tc>
        <w:tc>
          <w:tcPr>
            <w:tcW w:w="1440" w:type="dxa"/>
          </w:tcPr>
          <w:p w:rsidR="00D36CAD" w:rsidRPr="00F631EB" w:rsidRDefault="003A7A3E" w:rsidP="007D3A73">
            <w:pPr>
              <w:jc w:val="both"/>
              <w:rPr>
                <w:rFonts w:ascii="Arial" w:hAnsi="Arial" w:cs="Arial"/>
                <w:sz w:val="22"/>
                <w:szCs w:val="22"/>
              </w:rPr>
            </w:pPr>
            <w:r w:rsidRPr="00F631EB">
              <w:rPr>
                <w:rFonts w:ascii="Arial" w:hAnsi="Arial" w:cs="Arial"/>
                <w:sz w:val="22"/>
                <w:szCs w:val="22"/>
              </w:rPr>
              <w:t>0</w:t>
            </w:r>
            <w:r w:rsidR="007D3A73" w:rsidRPr="00F631EB">
              <w:rPr>
                <w:rFonts w:ascii="Arial" w:hAnsi="Arial" w:cs="Arial"/>
                <w:sz w:val="22"/>
                <w:szCs w:val="22"/>
              </w:rPr>
              <w:t>3</w:t>
            </w:r>
            <w:r w:rsidRPr="00F631EB">
              <w:rPr>
                <w:rFonts w:ascii="Arial" w:hAnsi="Arial" w:cs="Arial"/>
                <w:sz w:val="22"/>
                <w:szCs w:val="22"/>
              </w:rPr>
              <w:t>-</w:t>
            </w:r>
            <w:r w:rsidR="007D3A73" w:rsidRPr="00F631EB">
              <w:rPr>
                <w:rFonts w:ascii="Arial" w:hAnsi="Arial" w:cs="Arial"/>
                <w:sz w:val="22"/>
                <w:szCs w:val="22"/>
              </w:rPr>
              <w:t>19</w:t>
            </w:r>
            <w:r w:rsidRPr="00F631EB">
              <w:rPr>
                <w:rFonts w:ascii="Arial" w:hAnsi="Arial" w:cs="Arial"/>
                <w:sz w:val="22"/>
                <w:szCs w:val="22"/>
              </w:rPr>
              <w:t>-14</w:t>
            </w:r>
          </w:p>
        </w:tc>
        <w:tc>
          <w:tcPr>
            <w:tcW w:w="2430" w:type="dxa"/>
          </w:tcPr>
          <w:p w:rsidR="00D36CAD" w:rsidRPr="00F631EB" w:rsidRDefault="003A7A3E" w:rsidP="003A7A3E">
            <w:pPr>
              <w:jc w:val="both"/>
              <w:rPr>
                <w:rFonts w:ascii="Arial" w:hAnsi="Arial" w:cs="Arial"/>
                <w:sz w:val="22"/>
                <w:szCs w:val="22"/>
              </w:rPr>
            </w:pPr>
            <w:r w:rsidRPr="00F631EB">
              <w:rPr>
                <w:rFonts w:ascii="Arial" w:hAnsi="Arial" w:cs="Arial"/>
                <w:sz w:val="22"/>
                <w:szCs w:val="22"/>
              </w:rPr>
              <w:t>Connie Fitzsimmons</w:t>
            </w:r>
          </w:p>
        </w:tc>
        <w:tc>
          <w:tcPr>
            <w:tcW w:w="3600" w:type="dxa"/>
          </w:tcPr>
          <w:p w:rsidR="00D36CAD" w:rsidRPr="00F631EB" w:rsidRDefault="003A7A3E" w:rsidP="003A7A3E">
            <w:pPr>
              <w:jc w:val="both"/>
              <w:rPr>
                <w:rFonts w:ascii="Arial" w:hAnsi="Arial" w:cs="Arial"/>
                <w:sz w:val="22"/>
                <w:szCs w:val="22"/>
              </w:rPr>
            </w:pPr>
            <w:r w:rsidRPr="00F631EB">
              <w:rPr>
                <w:rFonts w:ascii="Arial" w:hAnsi="Arial" w:cs="Arial"/>
                <w:sz w:val="22"/>
                <w:szCs w:val="22"/>
              </w:rPr>
              <w:t>Added report codes.</w:t>
            </w:r>
          </w:p>
        </w:tc>
      </w:tr>
    </w:tbl>
    <w:p w:rsidR="001026A2" w:rsidRPr="00F631EB" w:rsidRDefault="001026A2" w:rsidP="001026A2">
      <w:pPr>
        <w:rPr>
          <w:rFonts w:ascii="Arial" w:hAnsi="Arial" w:cs="Arial"/>
          <w:sz w:val="22"/>
          <w:szCs w:val="22"/>
        </w:rPr>
      </w:pPr>
    </w:p>
    <w:p w:rsidR="001026A2" w:rsidRPr="00F631EB" w:rsidRDefault="00D36CAD" w:rsidP="002F4943">
      <w:pPr>
        <w:pStyle w:val="Style1"/>
      </w:pPr>
      <w:bookmarkStart w:id="1" w:name="_Toc330811701"/>
      <w:r w:rsidRPr="00F631EB">
        <w:t>Documentation Guidelines</w:t>
      </w:r>
      <w:bookmarkEnd w:id="1"/>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7650"/>
      </w:tblGrid>
      <w:tr w:rsidR="00524EDF" w:rsidRPr="00F631EB" w:rsidTr="0044057E">
        <w:trPr>
          <w:trHeight w:val="269"/>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 xml:space="preserve">Document </w:t>
            </w:r>
          </w:p>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Author</w:t>
            </w:r>
          </w:p>
        </w:tc>
        <w:tc>
          <w:tcPr>
            <w:tcW w:w="7650" w:type="dxa"/>
          </w:tcPr>
          <w:p w:rsidR="00D36CAD" w:rsidRPr="00F631EB" w:rsidRDefault="00D36CAD" w:rsidP="007659CA">
            <w:pPr>
              <w:ind w:right="619"/>
              <w:rPr>
                <w:rFonts w:ascii="Arial" w:hAnsi="Arial" w:cs="Arial"/>
                <w:bCs/>
                <w:sz w:val="22"/>
                <w:szCs w:val="22"/>
              </w:rPr>
            </w:pPr>
            <w:r w:rsidRPr="00F631EB">
              <w:rPr>
                <w:rFonts w:ascii="Arial" w:hAnsi="Arial" w:cs="Arial"/>
                <w:bCs/>
                <w:sz w:val="22"/>
                <w:szCs w:val="22"/>
              </w:rPr>
              <w:t>This originates from the market vertical team and expanded on by the Product Manager or New Product Execution team member.</w:t>
            </w:r>
          </w:p>
        </w:tc>
      </w:tr>
      <w:tr w:rsidR="00524EDF" w:rsidRPr="00F631EB" w:rsidTr="00645DEE">
        <w:trPr>
          <w:trHeight w:val="773"/>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Document  Purpose</w:t>
            </w:r>
          </w:p>
        </w:tc>
        <w:tc>
          <w:tcPr>
            <w:tcW w:w="7650" w:type="dxa"/>
          </w:tcPr>
          <w:p w:rsidR="00D36CAD" w:rsidRPr="00F631EB" w:rsidRDefault="00D36CAD" w:rsidP="007659CA">
            <w:pPr>
              <w:ind w:right="619"/>
              <w:rPr>
                <w:rFonts w:ascii="Arial" w:hAnsi="Arial" w:cs="Arial"/>
                <w:bCs/>
                <w:sz w:val="22"/>
                <w:szCs w:val="22"/>
              </w:rPr>
            </w:pPr>
            <w:r w:rsidRPr="00F631EB">
              <w:rPr>
                <w:rFonts w:ascii="Arial" w:hAnsi="Arial" w:cs="Arial"/>
                <w:bCs/>
                <w:sz w:val="22"/>
                <w:szCs w:val="22"/>
              </w:rPr>
              <w:t>The document defines purpose, requested product solution functionality, exceptions, performance requirements, legal and regulatory compliances, and operational requirements.</w:t>
            </w:r>
          </w:p>
        </w:tc>
      </w:tr>
      <w:tr w:rsidR="00524EDF" w:rsidRPr="00F631EB" w:rsidTr="00645DEE">
        <w:trPr>
          <w:trHeight w:val="503"/>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Document Audience</w:t>
            </w:r>
          </w:p>
        </w:tc>
        <w:tc>
          <w:tcPr>
            <w:tcW w:w="7650" w:type="dxa"/>
          </w:tcPr>
          <w:p w:rsidR="00D36CAD" w:rsidRPr="00F631EB" w:rsidRDefault="00D36CAD" w:rsidP="007659CA">
            <w:pPr>
              <w:ind w:right="619"/>
              <w:rPr>
                <w:rFonts w:ascii="Arial" w:hAnsi="Arial" w:cs="Arial"/>
                <w:bCs/>
                <w:sz w:val="22"/>
                <w:szCs w:val="22"/>
              </w:rPr>
            </w:pPr>
            <w:r w:rsidRPr="00F631EB">
              <w:rPr>
                <w:rFonts w:ascii="Arial" w:hAnsi="Arial" w:cs="Arial"/>
                <w:bCs/>
                <w:sz w:val="22"/>
                <w:szCs w:val="22"/>
              </w:rPr>
              <w:t>The Technology and *Rules Business Analyst teams will use this document to determine the system and technical specifications.</w:t>
            </w:r>
          </w:p>
        </w:tc>
      </w:tr>
      <w:tr w:rsidR="00524EDF" w:rsidRPr="00F631EB" w:rsidTr="0044057E">
        <w:trPr>
          <w:trHeight w:val="440"/>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Expected Outcome</w:t>
            </w:r>
          </w:p>
        </w:tc>
        <w:tc>
          <w:tcPr>
            <w:tcW w:w="7650" w:type="dxa"/>
          </w:tcPr>
          <w:p w:rsidR="00D36CAD" w:rsidRPr="00F631EB" w:rsidRDefault="00D36CAD" w:rsidP="007659CA">
            <w:pPr>
              <w:ind w:right="619"/>
              <w:rPr>
                <w:rFonts w:ascii="Arial" w:hAnsi="Arial" w:cs="Arial"/>
                <w:bCs/>
                <w:sz w:val="22"/>
                <w:szCs w:val="22"/>
              </w:rPr>
            </w:pPr>
            <w:r w:rsidRPr="00F631EB">
              <w:rPr>
                <w:rFonts w:ascii="Arial" w:hAnsi="Arial" w:cs="Arial"/>
                <w:bCs/>
                <w:sz w:val="22"/>
                <w:szCs w:val="22"/>
              </w:rPr>
              <w:t>Ensure a common understanding among the project delivery team, of the market problem being solved and the proposed solution.</w:t>
            </w:r>
          </w:p>
        </w:tc>
      </w:tr>
      <w:tr w:rsidR="00524EDF" w:rsidRPr="00F631EB" w:rsidTr="00645DEE">
        <w:trPr>
          <w:trHeight w:val="620"/>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lastRenderedPageBreak/>
              <w:t>Document Reviewer</w:t>
            </w:r>
          </w:p>
        </w:tc>
        <w:tc>
          <w:tcPr>
            <w:tcW w:w="7650" w:type="dxa"/>
          </w:tcPr>
          <w:p w:rsidR="00D36CAD" w:rsidRPr="00F631EB" w:rsidRDefault="00D36CAD" w:rsidP="007659CA">
            <w:pPr>
              <w:ind w:right="612"/>
              <w:rPr>
                <w:rFonts w:ascii="Arial" w:hAnsi="Arial" w:cs="Arial"/>
                <w:bCs/>
                <w:sz w:val="22"/>
                <w:szCs w:val="22"/>
              </w:rPr>
            </w:pPr>
            <w:r w:rsidRPr="00F631EB">
              <w:rPr>
                <w:rFonts w:ascii="Arial" w:hAnsi="Arial" w:cs="Arial"/>
                <w:bCs/>
                <w:sz w:val="22"/>
                <w:szCs w:val="22"/>
              </w:rPr>
              <w:t xml:space="preserve">Market Vertical, Technical Design teams, and the appropriate operational stakeholders. Refer to the </w:t>
            </w:r>
            <w:hyperlink r:id="rId14" w:history="1">
              <w:r w:rsidRPr="00F631EB">
                <w:rPr>
                  <w:rStyle w:val="Hyperlink"/>
                  <w:rFonts w:ascii="Arial" w:hAnsi="Arial" w:cs="Arial"/>
                  <w:bCs/>
                  <w:color w:val="auto"/>
                  <w:sz w:val="22"/>
                  <w:szCs w:val="22"/>
                </w:rPr>
                <w:t>Product Release Checklist</w:t>
              </w:r>
            </w:hyperlink>
            <w:r w:rsidRPr="00F631EB">
              <w:rPr>
                <w:rFonts w:ascii="Arial" w:hAnsi="Arial" w:cs="Arial"/>
                <w:bCs/>
                <w:sz w:val="22"/>
                <w:szCs w:val="22"/>
              </w:rPr>
              <w:t xml:space="preserve"> for a complete list.</w:t>
            </w:r>
          </w:p>
        </w:tc>
      </w:tr>
      <w:tr w:rsidR="00524EDF" w:rsidRPr="00F631EB" w:rsidTr="0044057E">
        <w:trPr>
          <w:trHeight w:val="476"/>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Document Approver</w:t>
            </w:r>
          </w:p>
        </w:tc>
        <w:tc>
          <w:tcPr>
            <w:tcW w:w="7650" w:type="dxa"/>
          </w:tcPr>
          <w:p w:rsidR="00D36CAD" w:rsidRPr="00F631EB" w:rsidRDefault="00D36CAD" w:rsidP="007659CA">
            <w:pPr>
              <w:ind w:right="612"/>
              <w:rPr>
                <w:rFonts w:ascii="Arial" w:hAnsi="Arial" w:cs="Arial"/>
                <w:bCs/>
                <w:sz w:val="22"/>
                <w:szCs w:val="22"/>
              </w:rPr>
            </w:pPr>
            <w:r w:rsidRPr="00F631EB">
              <w:rPr>
                <w:rFonts w:ascii="Arial" w:hAnsi="Arial" w:cs="Arial"/>
                <w:bCs/>
                <w:sz w:val="22"/>
                <w:szCs w:val="22"/>
              </w:rPr>
              <w:t>Document must be approved by Technical and Market Vertical teams to ensure all Vertical requirements are met and clearly enunciated.</w:t>
            </w:r>
          </w:p>
        </w:tc>
      </w:tr>
      <w:tr w:rsidR="00524EDF" w:rsidRPr="00F631EB" w:rsidTr="0044057E">
        <w:trPr>
          <w:trHeight w:val="404"/>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Document Destination</w:t>
            </w:r>
          </w:p>
        </w:tc>
        <w:tc>
          <w:tcPr>
            <w:tcW w:w="7650" w:type="dxa"/>
          </w:tcPr>
          <w:p w:rsidR="00D36CAD" w:rsidRPr="00F631EB" w:rsidRDefault="00D36CAD" w:rsidP="007659CA">
            <w:pPr>
              <w:ind w:right="612"/>
              <w:rPr>
                <w:rFonts w:ascii="Arial" w:hAnsi="Arial" w:cs="Arial"/>
                <w:bCs/>
                <w:sz w:val="22"/>
                <w:szCs w:val="22"/>
              </w:rPr>
            </w:pPr>
            <w:r w:rsidRPr="00F631EB">
              <w:rPr>
                <w:rFonts w:ascii="Arial" w:hAnsi="Arial" w:cs="Arial"/>
                <w:bCs/>
                <w:sz w:val="22"/>
                <w:szCs w:val="22"/>
              </w:rPr>
              <w:t>New Product Execution Team SharePoint document repository.</w:t>
            </w:r>
          </w:p>
        </w:tc>
      </w:tr>
      <w:tr w:rsidR="00524EDF" w:rsidRPr="00F631EB" w:rsidTr="00645DEE">
        <w:trPr>
          <w:trHeight w:val="710"/>
        </w:trPr>
        <w:tc>
          <w:tcPr>
            <w:tcW w:w="1620" w:type="dxa"/>
          </w:tcPr>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 xml:space="preserve">Additional </w:t>
            </w:r>
          </w:p>
          <w:p w:rsidR="00D36CAD" w:rsidRPr="00F631EB" w:rsidRDefault="00D36CAD" w:rsidP="007659CA">
            <w:pPr>
              <w:ind w:right="72"/>
              <w:rPr>
                <w:rFonts w:ascii="Arial" w:hAnsi="Arial" w:cs="Arial"/>
                <w:b/>
                <w:bCs/>
                <w:sz w:val="22"/>
                <w:szCs w:val="22"/>
              </w:rPr>
            </w:pPr>
            <w:r w:rsidRPr="00F631EB">
              <w:rPr>
                <w:rFonts w:ascii="Arial" w:hAnsi="Arial" w:cs="Arial"/>
                <w:b/>
                <w:bCs/>
                <w:sz w:val="22"/>
                <w:szCs w:val="22"/>
              </w:rPr>
              <w:t>Helpful Tips</w:t>
            </w:r>
          </w:p>
        </w:tc>
        <w:tc>
          <w:tcPr>
            <w:tcW w:w="7650" w:type="dxa"/>
          </w:tcPr>
          <w:p w:rsidR="00D36CAD" w:rsidRPr="00F631EB" w:rsidRDefault="00D36CAD" w:rsidP="0044057E">
            <w:pPr>
              <w:ind w:right="619"/>
              <w:rPr>
                <w:rFonts w:ascii="Arial" w:hAnsi="Arial" w:cs="Arial"/>
                <w:bCs/>
                <w:sz w:val="22"/>
                <w:szCs w:val="22"/>
              </w:rPr>
            </w:pPr>
            <w:r w:rsidRPr="00F631EB">
              <w:rPr>
                <w:rFonts w:ascii="Arial" w:hAnsi="Arial" w:cs="Arial"/>
                <w:bCs/>
                <w:sz w:val="22"/>
                <w:szCs w:val="22"/>
              </w:rPr>
              <w:t>Additional requirements and approvals may be required if other groups such as Rules Business Analysts and Modeling Analytics are affected.</w:t>
            </w:r>
            <w:r w:rsidR="0044057E" w:rsidRPr="00F631EB">
              <w:rPr>
                <w:rFonts w:ascii="Arial" w:hAnsi="Arial" w:cs="Arial"/>
                <w:bCs/>
                <w:sz w:val="22"/>
                <w:szCs w:val="22"/>
              </w:rPr>
              <w:t xml:space="preserve">  </w:t>
            </w:r>
            <w:r w:rsidRPr="00F631EB">
              <w:rPr>
                <w:rFonts w:ascii="Arial" w:hAnsi="Arial" w:cs="Arial"/>
                <w:bCs/>
                <w:sz w:val="22"/>
                <w:szCs w:val="22"/>
              </w:rPr>
              <w:t>This document may contain more headings/categories than applicable for your product solution. Simply indicate NA-Not Applicable, to illustrate that all areas were proactively considered.</w:t>
            </w:r>
          </w:p>
        </w:tc>
      </w:tr>
    </w:tbl>
    <w:p w:rsidR="00D36CAD" w:rsidRPr="00F631EB" w:rsidRDefault="00D36CAD" w:rsidP="002F4943">
      <w:pPr>
        <w:pStyle w:val="Style1"/>
      </w:pPr>
      <w:bookmarkStart w:id="2" w:name="_Toc330811702"/>
      <w:r w:rsidRPr="00F631EB">
        <w:t>Key Contacts</w:t>
      </w:r>
      <w:bookmarkEnd w:id="2"/>
    </w:p>
    <w:p w:rsidR="009B5F32" w:rsidRPr="00F631EB" w:rsidRDefault="009B5F32" w:rsidP="009B5F32">
      <w:pPr>
        <w:pStyle w:val="Style1"/>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508"/>
      </w:tblGrid>
      <w:tr w:rsidR="00524EDF" w:rsidRPr="00F631EB" w:rsidTr="00F90423">
        <w:tc>
          <w:tcPr>
            <w:tcW w:w="2160" w:type="dxa"/>
          </w:tcPr>
          <w:p w:rsidR="00B77941" w:rsidRPr="00F631EB" w:rsidRDefault="00B77941" w:rsidP="00D36CAD">
            <w:pPr>
              <w:rPr>
                <w:rFonts w:ascii="Arial" w:hAnsi="Arial" w:cs="Arial"/>
                <w:b/>
                <w:sz w:val="22"/>
                <w:szCs w:val="22"/>
              </w:rPr>
            </w:pPr>
            <w:r w:rsidRPr="00F631EB">
              <w:rPr>
                <w:rFonts w:ascii="Arial" w:hAnsi="Arial" w:cs="Arial"/>
                <w:b/>
                <w:sz w:val="22"/>
                <w:szCs w:val="22"/>
              </w:rPr>
              <w:t>Name</w:t>
            </w:r>
          </w:p>
        </w:tc>
        <w:tc>
          <w:tcPr>
            <w:tcW w:w="2160" w:type="dxa"/>
          </w:tcPr>
          <w:p w:rsidR="00B77941" w:rsidRPr="00F631EB" w:rsidRDefault="00B77941" w:rsidP="00D36CAD">
            <w:pPr>
              <w:rPr>
                <w:rFonts w:ascii="Arial" w:hAnsi="Arial" w:cs="Arial"/>
                <w:b/>
                <w:sz w:val="22"/>
                <w:szCs w:val="22"/>
              </w:rPr>
            </w:pPr>
            <w:r w:rsidRPr="00F631EB">
              <w:rPr>
                <w:rFonts w:ascii="Arial" w:hAnsi="Arial" w:cs="Arial"/>
                <w:b/>
                <w:sz w:val="22"/>
                <w:szCs w:val="22"/>
              </w:rPr>
              <w:t>Title</w:t>
            </w:r>
          </w:p>
        </w:tc>
        <w:tc>
          <w:tcPr>
            <w:tcW w:w="5508" w:type="dxa"/>
          </w:tcPr>
          <w:p w:rsidR="00B77941" w:rsidRPr="00F631EB" w:rsidRDefault="00B77941" w:rsidP="00D36CAD">
            <w:pPr>
              <w:rPr>
                <w:rFonts w:ascii="Arial" w:hAnsi="Arial" w:cs="Arial"/>
                <w:b/>
                <w:sz w:val="22"/>
                <w:szCs w:val="22"/>
              </w:rPr>
            </w:pPr>
            <w:r w:rsidRPr="00F631EB">
              <w:rPr>
                <w:rFonts w:ascii="Arial" w:hAnsi="Arial" w:cs="Arial"/>
                <w:b/>
                <w:sz w:val="22"/>
                <w:szCs w:val="22"/>
              </w:rPr>
              <w:t>Responsibility</w:t>
            </w:r>
          </w:p>
        </w:tc>
      </w:tr>
      <w:tr w:rsidR="00524EDF" w:rsidRPr="00F631EB" w:rsidTr="00F90423">
        <w:tc>
          <w:tcPr>
            <w:tcW w:w="2160" w:type="dxa"/>
          </w:tcPr>
          <w:p w:rsidR="00B77941" w:rsidRPr="00F631EB" w:rsidRDefault="0042108D" w:rsidP="00D36CAD">
            <w:pPr>
              <w:rPr>
                <w:rFonts w:ascii="Arial" w:hAnsi="Arial" w:cs="Arial"/>
                <w:sz w:val="22"/>
                <w:szCs w:val="22"/>
              </w:rPr>
            </w:pPr>
            <w:r w:rsidRPr="00F631EB">
              <w:rPr>
                <w:rFonts w:ascii="Arial" w:hAnsi="Arial" w:cs="Arial"/>
                <w:sz w:val="22"/>
                <w:szCs w:val="22"/>
              </w:rPr>
              <w:t>Mathew Stordy</w:t>
            </w:r>
          </w:p>
          <w:p w:rsidR="0042108D" w:rsidRPr="00F631EB" w:rsidRDefault="0042108D" w:rsidP="00D36CAD">
            <w:pPr>
              <w:rPr>
                <w:rFonts w:ascii="Arial" w:hAnsi="Arial" w:cs="Arial"/>
                <w:sz w:val="22"/>
                <w:szCs w:val="22"/>
              </w:rPr>
            </w:pPr>
            <w:r w:rsidRPr="00F631EB">
              <w:rPr>
                <w:rFonts w:ascii="Arial" w:hAnsi="Arial" w:cs="Arial"/>
                <w:sz w:val="22"/>
                <w:szCs w:val="22"/>
              </w:rPr>
              <w:t>Hemi Patel</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Business Vertical</w:t>
            </w:r>
          </w:p>
        </w:tc>
        <w:tc>
          <w:tcPr>
            <w:tcW w:w="5508" w:type="dxa"/>
          </w:tcPr>
          <w:p w:rsidR="00B77941" w:rsidRPr="00F631EB" w:rsidRDefault="00F90423" w:rsidP="00F90423">
            <w:pPr>
              <w:rPr>
                <w:rFonts w:ascii="Arial" w:hAnsi="Arial" w:cs="Arial"/>
                <w:sz w:val="22"/>
                <w:szCs w:val="22"/>
              </w:rPr>
            </w:pPr>
            <w:r w:rsidRPr="00F631EB">
              <w:rPr>
                <w:rFonts w:ascii="Arial" w:hAnsi="Arial" w:cs="Arial"/>
                <w:sz w:val="22"/>
                <w:szCs w:val="22"/>
              </w:rPr>
              <w:t xml:space="preserve">Responsible for defining product/solution </w:t>
            </w:r>
            <w:r w:rsidR="002E742D" w:rsidRPr="00F631EB">
              <w:rPr>
                <w:rFonts w:ascii="Arial" w:hAnsi="Arial" w:cs="Arial"/>
                <w:sz w:val="22"/>
                <w:szCs w:val="22"/>
              </w:rPr>
              <w:t>concept</w:t>
            </w:r>
            <w:r w:rsidRPr="00F631EB">
              <w:rPr>
                <w:rFonts w:ascii="Arial" w:hAnsi="Arial" w:cs="Arial"/>
                <w:sz w:val="22"/>
                <w:szCs w:val="22"/>
              </w:rPr>
              <w:t xml:space="preserve"> based on </w:t>
            </w:r>
            <w:r w:rsidR="00F9265C" w:rsidRPr="00F631EB">
              <w:rPr>
                <w:rFonts w:ascii="Arial" w:hAnsi="Arial" w:cs="Arial"/>
                <w:sz w:val="22"/>
                <w:szCs w:val="22"/>
              </w:rPr>
              <w:t xml:space="preserve">needs and </w:t>
            </w:r>
            <w:r w:rsidRPr="00F631EB">
              <w:rPr>
                <w:rFonts w:ascii="Arial" w:hAnsi="Arial" w:cs="Arial"/>
                <w:sz w:val="22"/>
                <w:szCs w:val="22"/>
              </w:rPr>
              <w:t xml:space="preserve">requirements from the market. </w:t>
            </w:r>
          </w:p>
        </w:tc>
      </w:tr>
      <w:tr w:rsidR="00524EDF" w:rsidRPr="00F631EB" w:rsidTr="00F90423">
        <w:tc>
          <w:tcPr>
            <w:tcW w:w="2160" w:type="dxa"/>
          </w:tcPr>
          <w:p w:rsidR="00B77941" w:rsidRPr="00F631EB" w:rsidRDefault="0042108D" w:rsidP="00D36CAD">
            <w:pPr>
              <w:rPr>
                <w:rFonts w:ascii="Arial" w:hAnsi="Arial" w:cs="Arial"/>
                <w:sz w:val="22"/>
                <w:szCs w:val="22"/>
              </w:rPr>
            </w:pPr>
            <w:r w:rsidRPr="00F631EB">
              <w:rPr>
                <w:rFonts w:ascii="Arial" w:hAnsi="Arial" w:cs="Arial"/>
                <w:sz w:val="22"/>
                <w:szCs w:val="22"/>
              </w:rPr>
              <w:t>Connie Fitzsimmons</w:t>
            </w:r>
            <w:r w:rsidR="00CD407F" w:rsidRPr="00F631EB">
              <w:rPr>
                <w:rFonts w:ascii="Arial" w:hAnsi="Arial" w:cs="Arial"/>
                <w:sz w:val="22"/>
                <w:szCs w:val="22"/>
              </w:rPr>
              <w:t xml:space="preserve"> Susan Goss</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New Product Execution</w:t>
            </w:r>
          </w:p>
        </w:tc>
        <w:tc>
          <w:tcPr>
            <w:tcW w:w="5508" w:type="dxa"/>
          </w:tcPr>
          <w:p w:rsidR="00B77941" w:rsidRPr="00F631EB" w:rsidRDefault="00B77941" w:rsidP="00F90423">
            <w:pPr>
              <w:rPr>
                <w:rFonts w:ascii="Arial" w:hAnsi="Arial" w:cs="Arial"/>
                <w:sz w:val="22"/>
                <w:szCs w:val="22"/>
              </w:rPr>
            </w:pPr>
            <w:r w:rsidRPr="00F631EB">
              <w:rPr>
                <w:rFonts w:ascii="Arial" w:hAnsi="Arial" w:cs="Arial"/>
              </w:rPr>
              <w:t>Responsible for defining the business requ</w:t>
            </w:r>
            <w:r w:rsidR="00F90423" w:rsidRPr="00F631EB">
              <w:rPr>
                <w:rFonts w:ascii="Arial" w:hAnsi="Arial" w:cs="Arial"/>
              </w:rPr>
              <w:t>irements f</w:t>
            </w:r>
            <w:r w:rsidR="00267EB0" w:rsidRPr="00F631EB">
              <w:rPr>
                <w:rFonts w:ascii="Arial" w:hAnsi="Arial" w:cs="Arial"/>
              </w:rPr>
              <w:t xml:space="preserve">or the </w:t>
            </w:r>
            <w:r w:rsidRPr="00F631EB">
              <w:rPr>
                <w:rFonts w:ascii="Arial" w:hAnsi="Arial" w:cs="Arial"/>
              </w:rPr>
              <w:t>initiative</w:t>
            </w:r>
            <w:r w:rsidR="00267EB0" w:rsidRPr="00F631EB">
              <w:rPr>
                <w:rFonts w:ascii="Arial" w:hAnsi="Arial" w:cs="Arial"/>
              </w:rPr>
              <w:t>.</w:t>
            </w:r>
          </w:p>
        </w:tc>
      </w:tr>
      <w:tr w:rsidR="00524EDF" w:rsidRPr="00F631EB" w:rsidTr="00F90423">
        <w:tc>
          <w:tcPr>
            <w:tcW w:w="2160" w:type="dxa"/>
          </w:tcPr>
          <w:p w:rsidR="00B77941" w:rsidRPr="00F631EB" w:rsidRDefault="00AF5D63" w:rsidP="00D36CAD">
            <w:pPr>
              <w:rPr>
                <w:rFonts w:ascii="Arial" w:hAnsi="Arial" w:cs="Arial"/>
                <w:sz w:val="22"/>
                <w:szCs w:val="22"/>
              </w:rPr>
            </w:pPr>
            <w:r w:rsidRPr="00F631EB">
              <w:rPr>
                <w:rFonts w:ascii="Arial" w:hAnsi="Arial" w:cs="Arial"/>
                <w:sz w:val="22"/>
                <w:szCs w:val="22"/>
              </w:rPr>
              <w:t>Aaron Hale</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Product Management</w:t>
            </w:r>
          </w:p>
        </w:tc>
        <w:tc>
          <w:tcPr>
            <w:tcW w:w="5508" w:type="dxa"/>
          </w:tcPr>
          <w:p w:rsidR="00B77941" w:rsidRPr="00F631EB" w:rsidRDefault="001F753F" w:rsidP="00D36CAD">
            <w:pPr>
              <w:rPr>
                <w:rFonts w:ascii="Arial" w:hAnsi="Arial" w:cs="Arial"/>
                <w:sz w:val="22"/>
                <w:szCs w:val="22"/>
              </w:rPr>
            </w:pPr>
            <w:r w:rsidRPr="00F631EB">
              <w:rPr>
                <w:rFonts w:ascii="Arial" w:hAnsi="Arial" w:cs="Arial"/>
                <w:sz w:val="22"/>
                <w:szCs w:val="22"/>
              </w:rPr>
              <w:t xml:space="preserve">Responsible for managing the initiative once in production. </w:t>
            </w:r>
          </w:p>
        </w:tc>
      </w:tr>
      <w:tr w:rsidR="00524EDF" w:rsidRPr="00F631EB" w:rsidTr="00F90423">
        <w:tc>
          <w:tcPr>
            <w:tcW w:w="2160" w:type="dxa"/>
          </w:tcPr>
          <w:p w:rsidR="00B77941" w:rsidRPr="00F631EB" w:rsidRDefault="00CD407F" w:rsidP="00D36CAD">
            <w:pPr>
              <w:rPr>
                <w:rFonts w:ascii="Arial" w:hAnsi="Arial" w:cs="Arial"/>
                <w:sz w:val="22"/>
                <w:szCs w:val="22"/>
              </w:rPr>
            </w:pPr>
            <w:r w:rsidRPr="00F631EB">
              <w:rPr>
                <w:rFonts w:ascii="Arial" w:hAnsi="Arial" w:cs="Arial"/>
                <w:sz w:val="22"/>
                <w:szCs w:val="22"/>
              </w:rPr>
              <w:t>Ben Saunders</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Engineering Project Management</w:t>
            </w:r>
          </w:p>
        </w:tc>
        <w:tc>
          <w:tcPr>
            <w:tcW w:w="5508" w:type="dxa"/>
          </w:tcPr>
          <w:p w:rsidR="00B77941" w:rsidRPr="00F631EB" w:rsidRDefault="001F753F" w:rsidP="00F9265C">
            <w:pPr>
              <w:rPr>
                <w:rFonts w:ascii="Arial" w:hAnsi="Arial" w:cs="Arial"/>
                <w:sz w:val="22"/>
                <w:szCs w:val="22"/>
              </w:rPr>
            </w:pPr>
            <w:r w:rsidRPr="00F631EB">
              <w:rPr>
                <w:rFonts w:ascii="Arial" w:hAnsi="Arial" w:cs="Arial"/>
                <w:sz w:val="22"/>
                <w:szCs w:val="22"/>
              </w:rPr>
              <w:t xml:space="preserve">Responsible for the </w:t>
            </w:r>
            <w:r w:rsidR="00F90423" w:rsidRPr="00F631EB">
              <w:rPr>
                <w:rFonts w:ascii="Arial" w:hAnsi="Arial" w:cs="Arial"/>
                <w:sz w:val="22"/>
                <w:szCs w:val="22"/>
              </w:rPr>
              <w:t>project</w:t>
            </w:r>
            <w:r w:rsidR="00F9265C" w:rsidRPr="00F631EB">
              <w:rPr>
                <w:rFonts w:ascii="Arial" w:hAnsi="Arial" w:cs="Arial"/>
                <w:sz w:val="22"/>
                <w:szCs w:val="22"/>
              </w:rPr>
              <w:t xml:space="preserve"> </w:t>
            </w:r>
            <w:r w:rsidR="00F90423" w:rsidRPr="00F631EB">
              <w:rPr>
                <w:rFonts w:ascii="Arial" w:hAnsi="Arial" w:cs="Arial"/>
                <w:sz w:val="22"/>
                <w:szCs w:val="22"/>
              </w:rPr>
              <w:t>schedule</w:t>
            </w:r>
            <w:r w:rsidR="00F9265C" w:rsidRPr="00F631EB">
              <w:rPr>
                <w:rFonts w:ascii="Arial" w:hAnsi="Arial" w:cs="Arial"/>
                <w:sz w:val="22"/>
                <w:szCs w:val="22"/>
              </w:rPr>
              <w:t xml:space="preserve"> and coordination </w:t>
            </w:r>
            <w:proofErr w:type="gramStart"/>
            <w:r w:rsidR="00F9265C" w:rsidRPr="00F631EB">
              <w:rPr>
                <w:rFonts w:ascii="Arial" w:hAnsi="Arial" w:cs="Arial"/>
                <w:sz w:val="22"/>
                <w:szCs w:val="22"/>
              </w:rPr>
              <w:t xml:space="preserve">of </w:t>
            </w:r>
            <w:r w:rsidR="00F90423" w:rsidRPr="00F631EB">
              <w:rPr>
                <w:rFonts w:ascii="Arial" w:hAnsi="Arial" w:cs="Arial"/>
                <w:sz w:val="22"/>
                <w:szCs w:val="22"/>
              </w:rPr>
              <w:t xml:space="preserve"> development</w:t>
            </w:r>
            <w:proofErr w:type="gramEnd"/>
            <w:r w:rsidR="00F90423" w:rsidRPr="00F631EB">
              <w:rPr>
                <w:rFonts w:ascii="Arial" w:hAnsi="Arial" w:cs="Arial"/>
                <w:sz w:val="22"/>
                <w:szCs w:val="22"/>
              </w:rPr>
              <w:t xml:space="preserve">, testing and production implementation.  </w:t>
            </w:r>
          </w:p>
        </w:tc>
      </w:tr>
      <w:tr w:rsidR="00524EDF" w:rsidRPr="00F631EB" w:rsidTr="00F90423">
        <w:tc>
          <w:tcPr>
            <w:tcW w:w="2160" w:type="dxa"/>
          </w:tcPr>
          <w:p w:rsidR="00B77941" w:rsidRPr="00F631EB" w:rsidRDefault="00810074" w:rsidP="00D36CAD">
            <w:pPr>
              <w:rPr>
                <w:rFonts w:ascii="Arial" w:hAnsi="Arial" w:cs="Arial"/>
                <w:sz w:val="22"/>
                <w:szCs w:val="22"/>
              </w:rPr>
            </w:pPr>
            <w:r w:rsidRPr="00F631EB">
              <w:rPr>
                <w:rFonts w:ascii="Arial" w:hAnsi="Arial" w:cs="Arial"/>
                <w:sz w:val="22"/>
                <w:szCs w:val="22"/>
              </w:rPr>
              <w:t>Rajesh T</w:t>
            </w:r>
            <w:r w:rsidR="003C6C7F" w:rsidRPr="00F631EB">
              <w:rPr>
                <w:rFonts w:ascii="Arial" w:hAnsi="Arial" w:cs="Arial"/>
                <w:sz w:val="22"/>
                <w:szCs w:val="22"/>
              </w:rPr>
              <w:t>alreja</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Development</w:t>
            </w:r>
          </w:p>
        </w:tc>
        <w:tc>
          <w:tcPr>
            <w:tcW w:w="5508" w:type="dxa"/>
          </w:tcPr>
          <w:p w:rsidR="00B77941" w:rsidRPr="00F631EB" w:rsidRDefault="00267EB0" w:rsidP="00F90423">
            <w:pPr>
              <w:rPr>
                <w:rFonts w:ascii="Arial" w:hAnsi="Arial" w:cs="Arial"/>
                <w:sz w:val="22"/>
                <w:szCs w:val="22"/>
              </w:rPr>
            </w:pPr>
            <w:r w:rsidRPr="00F631EB">
              <w:rPr>
                <w:rFonts w:ascii="Arial" w:hAnsi="Arial" w:cs="Arial"/>
                <w:sz w:val="22"/>
                <w:szCs w:val="22"/>
              </w:rPr>
              <w:t>Responsible for</w:t>
            </w:r>
            <w:r w:rsidR="00F90423" w:rsidRPr="00F631EB">
              <w:rPr>
                <w:rFonts w:ascii="Arial" w:hAnsi="Arial" w:cs="Arial"/>
                <w:sz w:val="22"/>
                <w:szCs w:val="22"/>
              </w:rPr>
              <w:t xml:space="preserve"> the design, development and implementation of </w:t>
            </w:r>
            <w:r w:rsidRPr="00F631EB">
              <w:rPr>
                <w:rFonts w:ascii="Arial" w:hAnsi="Arial" w:cs="Arial"/>
                <w:sz w:val="22"/>
                <w:szCs w:val="22"/>
              </w:rPr>
              <w:t xml:space="preserve">the </w:t>
            </w:r>
            <w:r w:rsidR="001F753F" w:rsidRPr="00F631EB">
              <w:rPr>
                <w:rFonts w:ascii="Arial" w:hAnsi="Arial" w:cs="Arial"/>
                <w:sz w:val="22"/>
                <w:szCs w:val="22"/>
              </w:rPr>
              <w:t>initiative</w:t>
            </w:r>
            <w:r w:rsidR="00F90423" w:rsidRPr="00F631EB">
              <w:rPr>
                <w:rFonts w:ascii="Arial" w:hAnsi="Arial" w:cs="Arial"/>
                <w:sz w:val="22"/>
                <w:szCs w:val="22"/>
              </w:rPr>
              <w:t xml:space="preserve"> </w:t>
            </w:r>
            <w:r w:rsidR="001F753F" w:rsidRPr="00F631EB">
              <w:rPr>
                <w:rFonts w:ascii="Arial" w:hAnsi="Arial" w:cs="Arial"/>
                <w:sz w:val="22"/>
                <w:szCs w:val="22"/>
              </w:rPr>
              <w:t>in</w:t>
            </w:r>
            <w:r w:rsidRPr="00F631EB">
              <w:rPr>
                <w:rFonts w:ascii="Arial" w:hAnsi="Arial" w:cs="Arial"/>
                <w:sz w:val="22"/>
                <w:szCs w:val="22"/>
              </w:rPr>
              <w:t>to</w:t>
            </w:r>
            <w:r w:rsidR="001F753F" w:rsidRPr="00F631EB">
              <w:rPr>
                <w:rFonts w:ascii="Arial" w:hAnsi="Arial" w:cs="Arial"/>
                <w:sz w:val="22"/>
                <w:szCs w:val="22"/>
              </w:rPr>
              <w:t xml:space="preserve"> </w:t>
            </w:r>
            <w:r w:rsidRPr="00F631EB">
              <w:rPr>
                <w:rFonts w:ascii="Arial" w:hAnsi="Arial" w:cs="Arial"/>
                <w:sz w:val="22"/>
                <w:szCs w:val="22"/>
              </w:rPr>
              <w:t xml:space="preserve">the </w:t>
            </w:r>
            <w:r w:rsidR="001F753F" w:rsidRPr="00F631EB">
              <w:rPr>
                <w:rFonts w:ascii="Arial" w:hAnsi="Arial" w:cs="Arial"/>
                <w:sz w:val="22"/>
                <w:szCs w:val="22"/>
              </w:rPr>
              <w:t>LN infrastructure.</w:t>
            </w:r>
          </w:p>
        </w:tc>
      </w:tr>
      <w:tr w:rsidR="00524EDF" w:rsidRPr="00F631EB" w:rsidTr="00F90423">
        <w:tc>
          <w:tcPr>
            <w:tcW w:w="2160" w:type="dxa"/>
          </w:tcPr>
          <w:p w:rsidR="00CD407F" w:rsidRPr="00F631EB" w:rsidRDefault="00CD407F" w:rsidP="00D36CAD">
            <w:pPr>
              <w:rPr>
                <w:rFonts w:ascii="Arial" w:hAnsi="Arial" w:cs="Arial"/>
                <w:sz w:val="22"/>
                <w:szCs w:val="22"/>
              </w:rPr>
            </w:pPr>
            <w:r w:rsidRPr="00F631EB">
              <w:rPr>
                <w:rFonts w:ascii="Arial" w:hAnsi="Arial" w:cs="Arial"/>
                <w:sz w:val="22"/>
                <w:szCs w:val="22"/>
              </w:rPr>
              <w:t xml:space="preserve">Scott Goss </w:t>
            </w:r>
          </w:p>
          <w:p w:rsidR="00B77941" w:rsidRPr="00F631EB" w:rsidRDefault="00CD407F" w:rsidP="00D36CAD">
            <w:pPr>
              <w:rPr>
                <w:rFonts w:ascii="Arial" w:hAnsi="Arial" w:cs="Arial"/>
                <w:sz w:val="22"/>
                <w:szCs w:val="22"/>
              </w:rPr>
            </w:pPr>
            <w:r w:rsidRPr="00F631EB">
              <w:rPr>
                <w:rFonts w:ascii="Arial" w:hAnsi="Arial" w:cs="Arial"/>
                <w:sz w:val="22"/>
                <w:szCs w:val="22"/>
              </w:rPr>
              <w:t>Matthew Rutland</w:t>
            </w:r>
          </w:p>
        </w:tc>
        <w:tc>
          <w:tcPr>
            <w:tcW w:w="2160" w:type="dxa"/>
          </w:tcPr>
          <w:p w:rsidR="00B77941" w:rsidRPr="00F631EB" w:rsidRDefault="00B77941" w:rsidP="00D36CAD">
            <w:pPr>
              <w:rPr>
                <w:rFonts w:ascii="Arial" w:hAnsi="Arial" w:cs="Arial"/>
                <w:sz w:val="22"/>
                <w:szCs w:val="22"/>
              </w:rPr>
            </w:pPr>
            <w:r w:rsidRPr="00F631EB">
              <w:rPr>
                <w:rFonts w:ascii="Arial" w:hAnsi="Arial" w:cs="Arial"/>
                <w:sz w:val="22"/>
                <w:szCs w:val="22"/>
              </w:rPr>
              <w:t>Rules Business Analyst</w:t>
            </w:r>
          </w:p>
        </w:tc>
        <w:tc>
          <w:tcPr>
            <w:tcW w:w="5508" w:type="dxa"/>
          </w:tcPr>
          <w:p w:rsidR="00B77941" w:rsidRPr="00F631EB" w:rsidRDefault="001F753F" w:rsidP="00F9265C">
            <w:pPr>
              <w:rPr>
                <w:rFonts w:ascii="Arial" w:hAnsi="Arial" w:cs="Arial"/>
                <w:sz w:val="22"/>
                <w:szCs w:val="22"/>
              </w:rPr>
            </w:pPr>
            <w:r w:rsidRPr="00F631EB">
              <w:rPr>
                <w:rFonts w:ascii="Arial" w:hAnsi="Arial" w:cs="Arial"/>
                <w:sz w:val="22"/>
                <w:szCs w:val="22"/>
              </w:rPr>
              <w:t xml:space="preserve">Responsible for the Rules </w:t>
            </w:r>
            <w:r w:rsidR="00F90423" w:rsidRPr="00F631EB">
              <w:rPr>
                <w:rFonts w:ascii="Arial" w:hAnsi="Arial" w:cs="Arial"/>
                <w:sz w:val="22"/>
                <w:szCs w:val="22"/>
              </w:rPr>
              <w:t>functional specifications</w:t>
            </w:r>
            <w:r w:rsidR="00F9265C" w:rsidRPr="00F631EB">
              <w:rPr>
                <w:rFonts w:ascii="Arial" w:hAnsi="Arial" w:cs="Arial"/>
                <w:sz w:val="22"/>
                <w:szCs w:val="22"/>
              </w:rPr>
              <w:t xml:space="preserve"> for </w:t>
            </w:r>
            <w:r w:rsidRPr="00F631EB">
              <w:rPr>
                <w:rFonts w:ascii="Arial" w:hAnsi="Arial" w:cs="Arial"/>
                <w:sz w:val="22"/>
                <w:szCs w:val="22"/>
              </w:rPr>
              <w:t>integration</w:t>
            </w:r>
            <w:r w:rsidR="00F9265C" w:rsidRPr="00F631EB">
              <w:rPr>
                <w:rFonts w:ascii="Arial" w:hAnsi="Arial" w:cs="Arial"/>
                <w:sz w:val="22"/>
                <w:szCs w:val="22"/>
              </w:rPr>
              <w:t xml:space="preserve"> </w:t>
            </w:r>
            <w:r w:rsidRPr="00F631EB">
              <w:rPr>
                <w:rFonts w:ascii="Arial" w:hAnsi="Arial" w:cs="Arial"/>
                <w:sz w:val="22"/>
                <w:szCs w:val="22"/>
              </w:rPr>
              <w:t>into the implementation.</w:t>
            </w:r>
          </w:p>
        </w:tc>
      </w:tr>
      <w:tr w:rsidR="00524EDF" w:rsidRPr="00F631EB" w:rsidTr="00F90423">
        <w:tc>
          <w:tcPr>
            <w:tcW w:w="2160" w:type="dxa"/>
          </w:tcPr>
          <w:p w:rsidR="00AF5D63" w:rsidRPr="00F631EB" w:rsidRDefault="00CC4131" w:rsidP="00D36CAD">
            <w:pPr>
              <w:rPr>
                <w:rFonts w:ascii="Arial" w:hAnsi="Arial" w:cs="Arial"/>
                <w:sz w:val="22"/>
                <w:szCs w:val="22"/>
              </w:rPr>
            </w:pPr>
            <w:r w:rsidRPr="00F631EB">
              <w:rPr>
                <w:rFonts w:ascii="Arial" w:hAnsi="Arial" w:cs="Arial"/>
                <w:sz w:val="22"/>
                <w:szCs w:val="22"/>
              </w:rPr>
              <w:t>Dimple Patel</w:t>
            </w:r>
            <w:r w:rsidR="004F599D" w:rsidRPr="00F631EB">
              <w:rPr>
                <w:rFonts w:ascii="Arial" w:hAnsi="Arial" w:cs="Arial"/>
                <w:sz w:val="22"/>
                <w:szCs w:val="22"/>
              </w:rPr>
              <w:t>/Prithi Rajan</w:t>
            </w:r>
          </w:p>
        </w:tc>
        <w:tc>
          <w:tcPr>
            <w:tcW w:w="2160" w:type="dxa"/>
          </w:tcPr>
          <w:p w:rsidR="00AF5D63" w:rsidRPr="00F631EB" w:rsidRDefault="00AF5D63" w:rsidP="00D36CAD">
            <w:pPr>
              <w:rPr>
                <w:rFonts w:ascii="Arial" w:hAnsi="Arial" w:cs="Arial"/>
                <w:sz w:val="22"/>
                <w:szCs w:val="22"/>
              </w:rPr>
            </w:pPr>
            <w:r w:rsidRPr="00F631EB">
              <w:rPr>
                <w:rFonts w:ascii="Arial" w:hAnsi="Arial" w:cs="Arial"/>
                <w:sz w:val="22"/>
                <w:szCs w:val="22"/>
              </w:rPr>
              <w:t>Model Office Testing</w:t>
            </w:r>
          </w:p>
        </w:tc>
        <w:tc>
          <w:tcPr>
            <w:tcW w:w="5508" w:type="dxa"/>
          </w:tcPr>
          <w:p w:rsidR="00AF5D63" w:rsidRPr="00F631EB" w:rsidRDefault="00AF5D63" w:rsidP="00AF5D63">
            <w:pPr>
              <w:rPr>
                <w:rFonts w:ascii="Arial" w:hAnsi="Arial" w:cs="Arial"/>
                <w:sz w:val="22"/>
                <w:szCs w:val="22"/>
              </w:rPr>
            </w:pPr>
            <w:r w:rsidRPr="00F631EB">
              <w:rPr>
                <w:rFonts w:ascii="Arial" w:hAnsi="Arial" w:cs="Arial"/>
                <w:sz w:val="22"/>
                <w:szCs w:val="22"/>
              </w:rPr>
              <w:t>Responsible for testing using the Rules functional specifications for integration into the implementation.</w:t>
            </w:r>
          </w:p>
        </w:tc>
      </w:tr>
      <w:tr w:rsidR="00524EDF" w:rsidRPr="00F631EB" w:rsidTr="00F90423">
        <w:tc>
          <w:tcPr>
            <w:tcW w:w="2160" w:type="dxa"/>
          </w:tcPr>
          <w:p w:rsidR="00AF5D63" w:rsidRPr="00F631EB" w:rsidRDefault="00AF5D63" w:rsidP="00D36CAD">
            <w:pPr>
              <w:rPr>
                <w:rFonts w:ascii="Arial" w:hAnsi="Arial" w:cs="Arial"/>
                <w:sz w:val="22"/>
                <w:szCs w:val="22"/>
              </w:rPr>
            </w:pPr>
            <w:r w:rsidRPr="00F631EB">
              <w:rPr>
                <w:rFonts w:ascii="Arial" w:hAnsi="Arial" w:cs="Arial"/>
                <w:sz w:val="22"/>
                <w:szCs w:val="22"/>
              </w:rPr>
              <w:t>Becky Champion</w:t>
            </w:r>
          </w:p>
        </w:tc>
        <w:tc>
          <w:tcPr>
            <w:tcW w:w="2160" w:type="dxa"/>
          </w:tcPr>
          <w:p w:rsidR="00AF5D63" w:rsidRPr="00F631EB" w:rsidRDefault="00AF5D63" w:rsidP="00D36CAD">
            <w:pPr>
              <w:rPr>
                <w:rFonts w:ascii="Arial" w:hAnsi="Arial" w:cs="Arial"/>
                <w:sz w:val="22"/>
                <w:szCs w:val="22"/>
              </w:rPr>
            </w:pPr>
            <w:r w:rsidRPr="00F631EB">
              <w:rPr>
                <w:rFonts w:ascii="Arial" w:hAnsi="Arial" w:cs="Arial"/>
                <w:sz w:val="22"/>
                <w:szCs w:val="22"/>
              </w:rPr>
              <w:t xml:space="preserve">Modeling </w:t>
            </w:r>
          </w:p>
        </w:tc>
        <w:tc>
          <w:tcPr>
            <w:tcW w:w="5508" w:type="dxa"/>
          </w:tcPr>
          <w:p w:rsidR="00AF5D63" w:rsidRPr="00F631EB" w:rsidRDefault="00AF5D63" w:rsidP="00F9265C">
            <w:pPr>
              <w:rPr>
                <w:rFonts w:ascii="Arial" w:hAnsi="Arial" w:cs="Arial"/>
                <w:sz w:val="22"/>
                <w:szCs w:val="22"/>
              </w:rPr>
            </w:pPr>
            <w:r w:rsidRPr="00F631EB">
              <w:rPr>
                <w:rFonts w:ascii="Arial" w:hAnsi="Arial" w:cs="Arial"/>
                <w:sz w:val="22"/>
                <w:szCs w:val="22"/>
              </w:rPr>
              <w:t>Responsible for defining and creating the model which will be used for initiative.</w:t>
            </w:r>
          </w:p>
        </w:tc>
      </w:tr>
      <w:tr w:rsidR="00524EDF" w:rsidRPr="00F631EB" w:rsidTr="00F90423">
        <w:tc>
          <w:tcPr>
            <w:tcW w:w="2160" w:type="dxa"/>
          </w:tcPr>
          <w:p w:rsidR="00AF5D63" w:rsidRPr="00F631EB" w:rsidRDefault="00CC4131" w:rsidP="00D36CAD">
            <w:pPr>
              <w:rPr>
                <w:rFonts w:ascii="Arial" w:hAnsi="Arial" w:cs="Arial"/>
                <w:sz w:val="22"/>
                <w:szCs w:val="22"/>
              </w:rPr>
            </w:pPr>
            <w:r w:rsidRPr="00F631EB">
              <w:rPr>
                <w:rFonts w:ascii="Arial" w:hAnsi="Arial" w:cs="Arial"/>
                <w:sz w:val="22"/>
                <w:szCs w:val="22"/>
              </w:rPr>
              <w:t xml:space="preserve">Nancy </w:t>
            </w:r>
            <w:proofErr w:type="spellStart"/>
            <w:r w:rsidRPr="00F631EB">
              <w:rPr>
                <w:rFonts w:ascii="Arial" w:hAnsi="Arial" w:cs="Arial"/>
                <w:sz w:val="22"/>
                <w:szCs w:val="22"/>
              </w:rPr>
              <w:t>O’neill</w:t>
            </w:r>
            <w:proofErr w:type="spellEnd"/>
          </w:p>
        </w:tc>
        <w:tc>
          <w:tcPr>
            <w:tcW w:w="2160" w:type="dxa"/>
          </w:tcPr>
          <w:p w:rsidR="00AF5D63" w:rsidRPr="00F631EB" w:rsidRDefault="00AF5D63" w:rsidP="00D36CAD">
            <w:pPr>
              <w:rPr>
                <w:rFonts w:ascii="Arial" w:hAnsi="Arial" w:cs="Arial"/>
                <w:sz w:val="22"/>
                <w:szCs w:val="22"/>
              </w:rPr>
            </w:pPr>
            <w:r w:rsidRPr="00F631EB">
              <w:rPr>
                <w:rFonts w:ascii="Arial" w:hAnsi="Arial" w:cs="Arial"/>
                <w:sz w:val="22"/>
                <w:szCs w:val="22"/>
              </w:rPr>
              <w:t>Customer Test</w:t>
            </w:r>
          </w:p>
        </w:tc>
        <w:tc>
          <w:tcPr>
            <w:tcW w:w="5508" w:type="dxa"/>
          </w:tcPr>
          <w:p w:rsidR="00AF5D63" w:rsidRPr="00F631EB" w:rsidRDefault="00AF5D63" w:rsidP="00D36CAD">
            <w:pPr>
              <w:rPr>
                <w:rFonts w:ascii="Arial" w:hAnsi="Arial" w:cs="Arial"/>
                <w:sz w:val="22"/>
                <w:szCs w:val="22"/>
              </w:rPr>
            </w:pPr>
            <w:r w:rsidRPr="00F631EB">
              <w:rPr>
                <w:rFonts w:ascii="Arial" w:hAnsi="Arial" w:cs="Arial"/>
                <w:sz w:val="22"/>
                <w:szCs w:val="22"/>
              </w:rPr>
              <w:t>Responsible for developing appropriate customer test cases.</w:t>
            </w:r>
          </w:p>
        </w:tc>
      </w:tr>
      <w:tr w:rsidR="00524EDF" w:rsidRPr="00F631EB" w:rsidTr="00F90423">
        <w:tc>
          <w:tcPr>
            <w:tcW w:w="2160" w:type="dxa"/>
          </w:tcPr>
          <w:p w:rsidR="00AF5D63" w:rsidRPr="00F631EB" w:rsidRDefault="00CC4131" w:rsidP="00D36CAD">
            <w:pPr>
              <w:rPr>
                <w:rFonts w:ascii="Arial" w:hAnsi="Arial" w:cs="Arial"/>
                <w:sz w:val="22"/>
                <w:szCs w:val="22"/>
              </w:rPr>
            </w:pPr>
            <w:r w:rsidRPr="00F631EB">
              <w:rPr>
                <w:rFonts w:ascii="Arial" w:hAnsi="Arial" w:cs="Arial"/>
                <w:sz w:val="22"/>
                <w:szCs w:val="22"/>
              </w:rPr>
              <w:t>Juan Londono</w:t>
            </w:r>
          </w:p>
        </w:tc>
        <w:tc>
          <w:tcPr>
            <w:tcW w:w="2160" w:type="dxa"/>
          </w:tcPr>
          <w:p w:rsidR="00AF5D63" w:rsidRPr="00F631EB" w:rsidRDefault="00AF5D63" w:rsidP="00D36CAD">
            <w:pPr>
              <w:rPr>
                <w:rFonts w:ascii="Arial" w:hAnsi="Arial" w:cs="Arial"/>
                <w:sz w:val="22"/>
                <w:szCs w:val="22"/>
              </w:rPr>
            </w:pPr>
            <w:r w:rsidRPr="00F631EB">
              <w:rPr>
                <w:rFonts w:ascii="Arial" w:hAnsi="Arial" w:cs="Arial"/>
                <w:sz w:val="22"/>
                <w:szCs w:val="22"/>
              </w:rPr>
              <w:t>QC</w:t>
            </w:r>
          </w:p>
        </w:tc>
        <w:tc>
          <w:tcPr>
            <w:tcW w:w="5508" w:type="dxa"/>
          </w:tcPr>
          <w:p w:rsidR="00AF5D63" w:rsidRPr="00F631EB" w:rsidRDefault="00AF5D63" w:rsidP="00D36CAD">
            <w:pPr>
              <w:rPr>
                <w:rFonts w:ascii="Arial" w:hAnsi="Arial" w:cs="Arial"/>
                <w:sz w:val="22"/>
                <w:szCs w:val="22"/>
              </w:rPr>
            </w:pPr>
            <w:r w:rsidRPr="00F631EB">
              <w:rPr>
                <w:rFonts w:ascii="Arial" w:hAnsi="Arial" w:cs="Arial"/>
                <w:sz w:val="22"/>
                <w:szCs w:val="22"/>
              </w:rPr>
              <w:t>Responsible for testing system and application functionality as outlined in the PMR.</w:t>
            </w:r>
          </w:p>
        </w:tc>
      </w:tr>
      <w:tr w:rsidR="00524EDF" w:rsidRPr="00F631EB" w:rsidTr="00F90423">
        <w:tc>
          <w:tcPr>
            <w:tcW w:w="2160" w:type="dxa"/>
          </w:tcPr>
          <w:p w:rsidR="00AF5D63" w:rsidRPr="00F631EB" w:rsidRDefault="00864C93" w:rsidP="00D36CAD">
            <w:pPr>
              <w:rPr>
                <w:rFonts w:ascii="Arial" w:hAnsi="Arial" w:cs="Arial"/>
                <w:sz w:val="22"/>
                <w:szCs w:val="22"/>
              </w:rPr>
            </w:pPr>
            <w:r w:rsidRPr="00F631EB">
              <w:rPr>
                <w:rFonts w:ascii="Arial" w:hAnsi="Arial" w:cs="Arial"/>
                <w:sz w:val="22"/>
                <w:szCs w:val="22"/>
              </w:rPr>
              <w:t>Chris Tolbert</w:t>
            </w:r>
            <w:r w:rsidR="00CC4131" w:rsidRPr="00F631EB">
              <w:rPr>
                <w:rFonts w:ascii="Arial" w:hAnsi="Arial" w:cs="Arial"/>
                <w:sz w:val="22"/>
                <w:szCs w:val="22"/>
              </w:rPr>
              <w:t>/Adrienne Peek</w:t>
            </w:r>
          </w:p>
        </w:tc>
        <w:tc>
          <w:tcPr>
            <w:tcW w:w="2160" w:type="dxa"/>
          </w:tcPr>
          <w:p w:rsidR="00AF5D63" w:rsidRPr="00F631EB" w:rsidRDefault="00AF5D63" w:rsidP="00D36CAD">
            <w:pPr>
              <w:rPr>
                <w:rFonts w:ascii="Arial" w:hAnsi="Arial" w:cs="Arial"/>
                <w:sz w:val="22"/>
                <w:szCs w:val="22"/>
              </w:rPr>
            </w:pPr>
            <w:proofErr w:type="spellStart"/>
            <w:r w:rsidRPr="00F631EB">
              <w:rPr>
                <w:rFonts w:ascii="Arial" w:hAnsi="Arial" w:cs="Arial"/>
                <w:sz w:val="22"/>
                <w:szCs w:val="22"/>
              </w:rPr>
              <w:t>MBSi</w:t>
            </w:r>
            <w:proofErr w:type="spellEnd"/>
          </w:p>
        </w:tc>
        <w:tc>
          <w:tcPr>
            <w:tcW w:w="5508" w:type="dxa"/>
          </w:tcPr>
          <w:p w:rsidR="00AF5D63" w:rsidRPr="00F631EB" w:rsidRDefault="00AF5D63" w:rsidP="00F9265C">
            <w:pPr>
              <w:rPr>
                <w:rFonts w:ascii="Arial" w:hAnsi="Arial" w:cs="Arial"/>
                <w:sz w:val="22"/>
                <w:szCs w:val="22"/>
              </w:rPr>
            </w:pPr>
            <w:r w:rsidRPr="00F631EB">
              <w:rPr>
                <w:rFonts w:ascii="Arial" w:hAnsi="Arial" w:cs="Arial"/>
                <w:sz w:val="22"/>
                <w:szCs w:val="22"/>
              </w:rPr>
              <w:t>Responsible for development of account setup, product configuration, billing, support tool, management reports and consumer disclosure.</w:t>
            </w:r>
          </w:p>
        </w:tc>
      </w:tr>
      <w:tr w:rsidR="004F599D" w:rsidRPr="00F631EB" w:rsidTr="004F599D">
        <w:tc>
          <w:tcPr>
            <w:tcW w:w="2160" w:type="dxa"/>
            <w:tcBorders>
              <w:top w:val="single" w:sz="4" w:space="0" w:color="auto"/>
              <w:left w:val="single" w:sz="4" w:space="0" w:color="auto"/>
              <w:bottom w:val="single" w:sz="4" w:space="0" w:color="auto"/>
              <w:right w:val="single" w:sz="4" w:space="0" w:color="auto"/>
            </w:tcBorders>
          </w:tcPr>
          <w:p w:rsidR="004F599D" w:rsidRPr="00F631EB" w:rsidRDefault="004F599D" w:rsidP="003A7A3E">
            <w:pPr>
              <w:rPr>
                <w:rFonts w:ascii="Arial" w:hAnsi="Arial" w:cs="Arial"/>
                <w:sz w:val="22"/>
                <w:szCs w:val="22"/>
              </w:rPr>
            </w:pPr>
            <w:r w:rsidRPr="00F631EB">
              <w:rPr>
                <w:rFonts w:ascii="Arial" w:hAnsi="Arial" w:cs="Arial"/>
                <w:sz w:val="22"/>
                <w:szCs w:val="22"/>
              </w:rPr>
              <w:t>Denise Lee/Zhibing Lee</w:t>
            </w:r>
          </w:p>
        </w:tc>
        <w:tc>
          <w:tcPr>
            <w:tcW w:w="2160" w:type="dxa"/>
            <w:tcBorders>
              <w:top w:val="single" w:sz="4" w:space="0" w:color="auto"/>
              <w:left w:val="single" w:sz="4" w:space="0" w:color="auto"/>
              <w:bottom w:val="single" w:sz="4" w:space="0" w:color="auto"/>
              <w:right w:val="single" w:sz="4" w:space="0" w:color="auto"/>
            </w:tcBorders>
          </w:tcPr>
          <w:p w:rsidR="004F599D" w:rsidRPr="00F631EB" w:rsidRDefault="004F599D" w:rsidP="003A7A3E">
            <w:pPr>
              <w:rPr>
                <w:rFonts w:ascii="Arial" w:hAnsi="Arial" w:cs="Arial"/>
                <w:sz w:val="22"/>
                <w:szCs w:val="22"/>
              </w:rPr>
            </w:pPr>
            <w:r w:rsidRPr="00F631EB">
              <w:rPr>
                <w:rFonts w:ascii="Arial" w:hAnsi="Arial" w:cs="Arial"/>
                <w:sz w:val="22"/>
                <w:szCs w:val="22"/>
              </w:rPr>
              <w:t xml:space="preserve">Technical Documentation </w:t>
            </w:r>
          </w:p>
        </w:tc>
        <w:tc>
          <w:tcPr>
            <w:tcW w:w="5508" w:type="dxa"/>
            <w:tcBorders>
              <w:top w:val="single" w:sz="4" w:space="0" w:color="auto"/>
              <w:left w:val="single" w:sz="4" w:space="0" w:color="auto"/>
              <w:bottom w:val="single" w:sz="4" w:space="0" w:color="auto"/>
              <w:right w:val="single" w:sz="4" w:space="0" w:color="auto"/>
            </w:tcBorders>
          </w:tcPr>
          <w:p w:rsidR="004F599D" w:rsidRPr="00F631EB" w:rsidRDefault="004F599D" w:rsidP="003A7A3E">
            <w:pPr>
              <w:rPr>
                <w:rFonts w:ascii="Arial" w:hAnsi="Arial" w:cs="Arial"/>
                <w:sz w:val="22"/>
                <w:szCs w:val="22"/>
              </w:rPr>
            </w:pPr>
            <w:r w:rsidRPr="00F631EB">
              <w:rPr>
                <w:rFonts w:ascii="Arial" w:hAnsi="Arial" w:cs="Arial"/>
                <w:sz w:val="22"/>
                <w:szCs w:val="22"/>
              </w:rPr>
              <w:t>Responsible for creation and publication of Customer Documentation.</w:t>
            </w:r>
          </w:p>
        </w:tc>
      </w:tr>
    </w:tbl>
    <w:p w:rsidR="007659CA" w:rsidRPr="00F631EB" w:rsidRDefault="007659CA" w:rsidP="00D36CAD">
      <w:pPr>
        <w:rPr>
          <w:rFonts w:ascii="Arial" w:hAnsi="Arial" w:cs="Arial"/>
        </w:rPr>
      </w:pPr>
    </w:p>
    <w:p w:rsidR="00C92D56" w:rsidRPr="00F631EB" w:rsidRDefault="002F513F" w:rsidP="00D36CAD">
      <w:pPr>
        <w:pStyle w:val="ListParagraph"/>
        <w:numPr>
          <w:ilvl w:val="0"/>
          <w:numId w:val="1"/>
        </w:numPr>
        <w:rPr>
          <w:rFonts w:ascii="Arial" w:hAnsi="Arial" w:cs="Arial"/>
          <w:sz w:val="22"/>
          <w:szCs w:val="22"/>
        </w:rPr>
      </w:pPr>
      <w:bookmarkStart w:id="3" w:name="_Toc330811703"/>
      <w:r w:rsidRPr="00F631EB">
        <w:rPr>
          <w:rStyle w:val="Style1Char"/>
        </w:rPr>
        <w:t>Vertical Market</w:t>
      </w:r>
      <w:bookmarkEnd w:id="3"/>
      <w:r w:rsidRPr="00F631EB">
        <w:rPr>
          <w:rStyle w:val="Style1Char"/>
        </w:rPr>
        <w:t xml:space="preserve"> </w:t>
      </w:r>
      <w:r w:rsidRPr="00F631EB">
        <w:rPr>
          <w:rFonts w:ascii="Arial" w:hAnsi="Arial" w:cs="Arial"/>
          <w:sz w:val="22"/>
          <w:szCs w:val="22"/>
        </w:rPr>
        <w:t xml:space="preserve">– </w:t>
      </w:r>
      <w:r w:rsidR="00AF5D63" w:rsidRPr="00F631EB">
        <w:rPr>
          <w:rFonts w:ascii="Arial" w:hAnsi="Arial" w:cs="Arial"/>
          <w:sz w:val="22"/>
          <w:szCs w:val="22"/>
        </w:rPr>
        <w:t>Commercial</w:t>
      </w:r>
      <w:r w:rsidR="00936144" w:rsidRPr="00F631EB">
        <w:rPr>
          <w:rFonts w:ascii="Arial" w:hAnsi="Arial" w:cs="Arial"/>
          <w:sz w:val="22"/>
          <w:szCs w:val="22"/>
        </w:rPr>
        <w:t xml:space="preserve"> </w:t>
      </w:r>
    </w:p>
    <w:p w:rsidR="002F513F" w:rsidRPr="00F631EB" w:rsidRDefault="002F513F" w:rsidP="002F513F">
      <w:pPr>
        <w:pStyle w:val="ListParagraph"/>
        <w:rPr>
          <w:rFonts w:ascii="Arial" w:hAnsi="Arial" w:cs="Arial"/>
          <w:b/>
        </w:rPr>
      </w:pPr>
    </w:p>
    <w:p w:rsidR="00937B2A" w:rsidRPr="00F631EB" w:rsidRDefault="00937B2A" w:rsidP="002F513F">
      <w:pPr>
        <w:pStyle w:val="ListParagraph"/>
        <w:rPr>
          <w:rFonts w:ascii="Arial" w:hAnsi="Arial" w:cs="Arial"/>
          <w:b/>
        </w:rPr>
      </w:pPr>
    </w:p>
    <w:p w:rsidR="00936144" w:rsidRPr="00F631EB" w:rsidRDefault="00936144" w:rsidP="00D36CAD">
      <w:pPr>
        <w:pStyle w:val="ListParagraph"/>
        <w:numPr>
          <w:ilvl w:val="0"/>
          <w:numId w:val="1"/>
        </w:numPr>
        <w:rPr>
          <w:rFonts w:ascii="Arial" w:hAnsi="Arial" w:cs="Arial"/>
          <w:b/>
        </w:rPr>
      </w:pPr>
      <w:bookmarkStart w:id="4" w:name="_Toc330811704"/>
      <w:r w:rsidRPr="00F631EB">
        <w:rPr>
          <w:rStyle w:val="Style1Char"/>
        </w:rPr>
        <w:lastRenderedPageBreak/>
        <w:t>Target Implementation Date/Quarter</w:t>
      </w:r>
      <w:bookmarkEnd w:id="4"/>
      <w:r w:rsidRPr="00F631EB">
        <w:rPr>
          <w:rFonts w:ascii="Arial" w:hAnsi="Arial" w:cs="Arial"/>
          <w:b/>
        </w:rPr>
        <w:t xml:space="preserve"> </w:t>
      </w:r>
      <w:r w:rsidRPr="00F631EB">
        <w:rPr>
          <w:rFonts w:ascii="Arial" w:hAnsi="Arial" w:cs="Arial"/>
          <w:sz w:val="22"/>
          <w:szCs w:val="22"/>
        </w:rPr>
        <w:t xml:space="preserve">– </w:t>
      </w:r>
      <w:r w:rsidR="00AF5D63" w:rsidRPr="00F631EB">
        <w:rPr>
          <w:rFonts w:ascii="Arial" w:hAnsi="Arial" w:cs="Arial"/>
          <w:sz w:val="22"/>
          <w:szCs w:val="22"/>
        </w:rPr>
        <w:t>Q</w:t>
      </w:r>
      <w:r w:rsidR="00E81CFD" w:rsidRPr="00F631EB">
        <w:rPr>
          <w:rFonts w:ascii="Arial" w:hAnsi="Arial" w:cs="Arial"/>
          <w:sz w:val="22"/>
          <w:szCs w:val="22"/>
        </w:rPr>
        <w:t>2</w:t>
      </w:r>
      <w:r w:rsidR="00AF5D63" w:rsidRPr="00F631EB">
        <w:rPr>
          <w:rFonts w:ascii="Arial" w:hAnsi="Arial" w:cs="Arial"/>
          <w:sz w:val="22"/>
          <w:szCs w:val="22"/>
        </w:rPr>
        <w:t xml:space="preserve"> 2014</w:t>
      </w:r>
      <w:r w:rsidR="004F599D" w:rsidRPr="00F631EB">
        <w:rPr>
          <w:rFonts w:ascii="Arial" w:hAnsi="Arial" w:cs="Arial"/>
          <w:sz w:val="22"/>
          <w:szCs w:val="22"/>
        </w:rPr>
        <w:t xml:space="preserve"> </w:t>
      </w:r>
    </w:p>
    <w:p w:rsidR="00C92D56" w:rsidRPr="00F631EB" w:rsidRDefault="00C92D56" w:rsidP="00C92D56">
      <w:pPr>
        <w:pStyle w:val="ListParagraph"/>
        <w:ind w:left="360"/>
        <w:rPr>
          <w:rFonts w:ascii="Arial" w:hAnsi="Arial" w:cs="Arial"/>
          <w:b/>
        </w:rPr>
      </w:pPr>
    </w:p>
    <w:p w:rsidR="00E30D26" w:rsidRPr="00F631EB" w:rsidRDefault="00E30D26" w:rsidP="00C92D56">
      <w:pPr>
        <w:pStyle w:val="ListParagraph"/>
        <w:ind w:left="360"/>
        <w:rPr>
          <w:rFonts w:ascii="Arial" w:hAnsi="Arial" w:cs="Arial"/>
          <w:b/>
        </w:rPr>
      </w:pPr>
    </w:p>
    <w:p w:rsidR="00E30D26" w:rsidRPr="00F631EB" w:rsidRDefault="00E30D26" w:rsidP="00C92D56">
      <w:pPr>
        <w:pStyle w:val="ListParagraph"/>
        <w:ind w:left="360"/>
        <w:rPr>
          <w:rFonts w:ascii="Arial" w:hAnsi="Arial" w:cs="Arial"/>
          <w:b/>
        </w:rPr>
      </w:pPr>
    </w:p>
    <w:p w:rsidR="00D36CAD" w:rsidRPr="00F631EB" w:rsidRDefault="00D36CAD" w:rsidP="002F4943">
      <w:pPr>
        <w:pStyle w:val="Style1"/>
      </w:pPr>
      <w:bookmarkStart w:id="5" w:name="_Toc330811705"/>
      <w:r w:rsidRPr="00F631EB">
        <w:t>Initiative Purpose</w:t>
      </w:r>
      <w:bookmarkEnd w:id="5"/>
    </w:p>
    <w:p w:rsidR="00012434" w:rsidRPr="00F631EB" w:rsidRDefault="000A499F" w:rsidP="00012434">
      <w:pPr>
        <w:pStyle w:val="ListParagraph"/>
        <w:numPr>
          <w:ilvl w:val="1"/>
          <w:numId w:val="1"/>
        </w:numPr>
        <w:rPr>
          <w:rFonts w:ascii="Arial" w:hAnsi="Arial" w:cs="Arial"/>
          <w:sz w:val="22"/>
          <w:szCs w:val="22"/>
        </w:rPr>
      </w:pPr>
      <w:r w:rsidRPr="00F631EB">
        <w:rPr>
          <w:rFonts w:ascii="Arial" w:hAnsi="Arial" w:cs="Arial"/>
          <w:b/>
          <w:sz w:val="22"/>
          <w:szCs w:val="22"/>
        </w:rPr>
        <w:t>Executive Summary</w:t>
      </w:r>
      <w:r w:rsidRPr="00F631EB">
        <w:rPr>
          <w:rFonts w:ascii="Arial" w:hAnsi="Arial" w:cs="Arial"/>
          <w:sz w:val="22"/>
          <w:szCs w:val="22"/>
        </w:rPr>
        <w:t xml:space="preserve"> – For the purposes of rating, Commercial insurers who write small to mid-size fleets traditionally collect detailed information related to the vehicles in the fleet</w:t>
      </w:r>
      <w:r w:rsidR="00012434" w:rsidRPr="00F631EB">
        <w:rPr>
          <w:rFonts w:ascii="Arial" w:hAnsi="Arial" w:cs="Arial"/>
          <w:sz w:val="22"/>
          <w:szCs w:val="22"/>
        </w:rPr>
        <w:t xml:space="preserve">.  </w:t>
      </w:r>
      <w:r w:rsidRPr="00F631EB">
        <w:rPr>
          <w:rFonts w:ascii="Arial" w:hAnsi="Arial" w:cs="Arial"/>
          <w:sz w:val="22"/>
          <w:szCs w:val="22"/>
        </w:rPr>
        <w:t>For many insurers, limited driver information such as years of experience, years employed, and age are used in policy rating. Insurers also pull MVR’s on individual drivers and charge for violations and accidents</w:t>
      </w:r>
      <w:r w:rsidR="00012434" w:rsidRPr="00F631EB">
        <w:rPr>
          <w:rFonts w:ascii="Arial" w:hAnsi="Arial" w:cs="Arial"/>
          <w:sz w:val="22"/>
          <w:szCs w:val="22"/>
        </w:rPr>
        <w:t>.</w:t>
      </w:r>
      <w:r w:rsidR="0044057E" w:rsidRPr="00F631EB">
        <w:rPr>
          <w:rFonts w:ascii="Arial" w:hAnsi="Arial" w:cs="Arial"/>
          <w:sz w:val="22"/>
          <w:szCs w:val="22"/>
        </w:rPr>
        <w:t xml:space="preserve">  </w:t>
      </w:r>
      <w:r w:rsidR="00012434" w:rsidRPr="00F631EB">
        <w:rPr>
          <w:rFonts w:ascii="Arial" w:hAnsi="Arial" w:cs="Arial"/>
          <w:sz w:val="22"/>
          <w:szCs w:val="22"/>
        </w:rPr>
        <w:t>C</w:t>
      </w:r>
      <w:r w:rsidRPr="00F631EB">
        <w:rPr>
          <w:rFonts w:ascii="Arial" w:hAnsi="Arial" w:cs="Arial"/>
          <w:sz w:val="22"/>
          <w:szCs w:val="22"/>
        </w:rPr>
        <w:t>ommercial insurers desire to gather more detailed information on fleet drivers. This includes driver class (age, gender, and marital status), violation and accident history, credit, and other personal attributes predictive of the risk of loss</w:t>
      </w:r>
      <w:r w:rsidR="00012434" w:rsidRPr="00F631EB">
        <w:rPr>
          <w:rFonts w:ascii="Arial" w:hAnsi="Arial" w:cs="Arial"/>
          <w:sz w:val="22"/>
          <w:szCs w:val="22"/>
        </w:rPr>
        <w:t xml:space="preserve">.  </w:t>
      </w:r>
    </w:p>
    <w:p w:rsidR="001E0182" w:rsidRPr="00F631EB" w:rsidRDefault="001E0182" w:rsidP="00645DEE">
      <w:pPr>
        <w:pStyle w:val="ListParagraph"/>
        <w:ind w:left="1080"/>
        <w:rPr>
          <w:rFonts w:ascii="Arial" w:hAnsi="Arial" w:cs="Arial"/>
          <w:sz w:val="22"/>
          <w:szCs w:val="22"/>
        </w:rPr>
      </w:pPr>
    </w:p>
    <w:p w:rsidR="001E0182" w:rsidRPr="00F631EB" w:rsidRDefault="001E0182" w:rsidP="00645DEE">
      <w:pPr>
        <w:pStyle w:val="ListParagraph"/>
        <w:ind w:left="1080"/>
        <w:rPr>
          <w:rFonts w:ascii="Arial" w:hAnsi="Arial" w:cs="Arial"/>
          <w:sz w:val="22"/>
          <w:szCs w:val="22"/>
        </w:rPr>
      </w:pPr>
    </w:p>
    <w:p w:rsidR="00F22C0A" w:rsidRPr="00F631EB" w:rsidRDefault="00D36CAD" w:rsidP="00645DEE">
      <w:pPr>
        <w:pStyle w:val="ListParagraph"/>
        <w:numPr>
          <w:ilvl w:val="1"/>
          <w:numId w:val="1"/>
        </w:numPr>
        <w:rPr>
          <w:rFonts w:ascii="Arial" w:hAnsi="Arial" w:cs="Arial"/>
          <w:sz w:val="22"/>
          <w:szCs w:val="22"/>
        </w:rPr>
      </w:pPr>
      <w:r w:rsidRPr="00F631EB">
        <w:rPr>
          <w:rFonts w:ascii="Arial" w:hAnsi="Arial" w:cs="Arial"/>
          <w:b/>
          <w:sz w:val="22"/>
          <w:szCs w:val="22"/>
        </w:rPr>
        <w:t>Market Opportunity</w:t>
      </w:r>
      <w:r w:rsidRPr="00F631EB">
        <w:rPr>
          <w:rFonts w:ascii="Arial" w:hAnsi="Arial" w:cs="Arial"/>
          <w:sz w:val="22"/>
          <w:szCs w:val="22"/>
        </w:rPr>
        <w:t xml:space="preserve"> –</w:t>
      </w:r>
      <w:r w:rsidR="000A499F" w:rsidRPr="00F631EB">
        <w:rPr>
          <w:rFonts w:ascii="Arial" w:hAnsi="Arial" w:cs="Arial"/>
          <w:sz w:val="22"/>
          <w:szCs w:val="22"/>
        </w:rPr>
        <w:t>LexisNexis needs to develop a risk score sourced off of public records and other Non-FCRA data assets.  This score will be utilized when underwriting drivers (commercial auto).</w:t>
      </w:r>
    </w:p>
    <w:p w:rsidR="00F22C0A" w:rsidRPr="00F631EB" w:rsidRDefault="00F22C0A" w:rsidP="00645DEE">
      <w:pPr>
        <w:ind w:left="720"/>
        <w:rPr>
          <w:rFonts w:ascii="Arial" w:hAnsi="Arial" w:cs="Arial"/>
          <w:sz w:val="22"/>
          <w:szCs w:val="22"/>
        </w:rPr>
      </w:pPr>
    </w:p>
    <w:p w:rsidR="0053744F" w:rsidRPr="00F631EB" w:rsidRDefault="00D36CAD" w:rsidP="00645DEE">
      <w:pPr>
        <w:pStyle w:val="ListParagraph"/>
        <w:numPr>
          <w:ilvl w:val="1"/>
          <w:numId w:val="1"/>
        </w:numPr>
        <w:rPr>
          <w:rFonts w:ascii="Arial" w:hAnsi="Arial" w:cs="Arial"/>
          <w:sz w:val="22"/>
          <w:szCs w:val="22"/>
        </w:rPr>
      </w:pPr>
      <w:r w:rsidRPr="00F631EB">
        <w:rPr>
          <w:rFonts w:ascii="Arial" w:hAnsi="Arial" w:cs="Arial"/>
          <w:b/>
          <w:sz w:val="22"/>
          <w:szCs w:val="22"/>
        </w:rPr>
        <w:t>Financial Objective</w:t>
      </w:r>
      <w:r w:rsidRPr="00F631EB">
        <w:rPr>
          <w:rFonts w:ascii="Arial" w:hAnsi="Arial" w:cs="Arial"/>
          <w:sz w:val="22"/>
          <w:szCs w:val="22"/>
        </w:rPr>
        <w:t xml:space="preserve"> – </w:t>
      </w:r>
    </w:p>
    <w:p w:rsidR="0053744F" w:rsidRPr="00F631EB" w:rsidRDefault="0053744F" w:rsidP="0053744F">
      <w:pPr>
        <w:pStyle w:val="ListParagraph"/>
        <w:numPr>
          <w:ilvl w:val="2"/>
          <w:numId w:val="1"/>
        </w:numPr>
        <w:rPr>
          <w:rFonts w:ascii="Arial" w:hAnsi="Arial" w:cs="Arial"/>
          <w:sz w:val="22"/>
          <w:szCs w:val="22"/>
        </w:rPr>
      </w:pPr>
      <w:r w:rsidRPr="00F631EB">
        <w:rPr>
          <w:rFonts w:ascii="Arial" w:hAnsi="Arial" w:cs="Arial"/>
          <w:sz w:val="22"/>
          <w:szCs w:val="22"/>
        </w:rPr>
        <w:t>Year 1 = $200,000.00</w:t>
      </w:r>
    </w:p>
    <w:p w:rsidR="0053744F" w:rsidRPr="00F631EB" w:rsidRDefault="0053744F" w:rsidP="0053744F">
      <w:pPr>
        <w:pStyle w:val="ListParagraph"/>
        <w:numPr>
          <w:ilvl w:val="2"/>
          <w:numId w:val="1"/>
        </w:numPr>
        <w:rPr>
          <w:rFonts w:ascii="Arial" w:hAnsi="Arial" w:cs="Arial"/>
          <w:sz w:val="22"/>
          <w:szCs w:val="22"/>
        </w:rPr>
      </w:pPr>
      <w:r w:rsidRPr="00F631EB">
        <w:rPr>
          <w:rFonts w:ascii="Arial" w:hAnsi="Arial" w:cs="Arial"/>
          <w:sz w:val="22"/>
          <w:szCs w:val="22"/>
        </w:rPr>
        <w:t>Year 2 = $500,000.00</w:t>
      </w:r>
    </w:p>
    <w:p w:rsidR="00D36CAD" w:rsidRPr="00F631EB" w:rsidRDefault="0053744F" w:rsidP="0053744F">
      <w:pPr>
        <w:pStyle w:val="ListParagraph"/>
        <w:numPr>
          <w:ilvl w:val="2"/>
          <w:numId w:val="1"/>
        </w:numPr>
        <w:rPr>
          <w:rFonts w:ascii="Arial" w:hAnsi="Arial" w:cs="Arial"/>
          <w:sz w:val="22"/>
          <w:szCs w:val="22"/>
        </w:rPr>
      </w:pPr>
      <w:r w:rsidRPr="00F631EB">
        <w:rPr>
          <w:rFonts w:ascii="Arial" w:hAnsi="Arial" w:cs="Arial"/>
          <w:sz w:val="22"/>
          <w:szCs w:val="22"/>
        </w:rPr>
        <w:t>Year 3 = $750,000.00</w:t>
      </w:r>
      <w:r w:rsidR="00D36CAD" w:rsidRPr="00F631EB">
        <w:rPr>
          <w:rFonts w:ascii="Arial" w:hAnsi="Arial" w:cs="Arial"/>
          <w:sz w:val="22"/>
          <w:szCs w:val="22"/>
        </w:rPr>
        <w:t xml:space="preserve"> </w:t>
      </w:r>
    </w:p>
    <w:p w:rsidR="00F22C0A" w:rsidRPr="00F631EB" w:rsidRDefault="00F22C0A" w:rsidP="00F22C0A">
      <w:pPr>
        <w:rPr>
          <w:rFonts w:ascii="Arial" w:hAnsi="Arial" w:cs="Arial"/>
          <w:sz w:val="22"/>
          <w:szCs w:val="22"/>
        </w:rPr>
      </w:pPr>
    </w:p>
    <w:p w:rsidR="00B70536" w:rsidRPr="00F631EB" w:rsidRDefault="00B70536" w:rsidP="002F4943">
      <w:pPr>
        <w:pStyle w:val="Style1"/>
      </w:pPr>
      <w:bookmarkStart w:id="6" w:name="_Toc330811706"/>
      <w:r w:rsidRPr="00F631EB">
        <w:t>Dependencies</w:t>
      </w:r>
      <w:bookmarkEnd w:id="6"/>
    </w:p>
    <w:p w:rsidR="00B70536" w:rsidRPr="00F631EB" w:rsidRDefault="00B70536" w:rsidP="00B70536">
      <w:pPr>
        <w:pStyle w:val="ListParagraph"/>
        <w:numPr>
          <w:ilvl w:val="1"/>
          <w:numId w:val="1"/>
        </w:numPr>
        <w:rPr>
          <w:rFonts w:ascii="Arial" w:hAnsi="Arial" w:cs="Arial"/>
          <w:sz w:val="22"/>
          <w:szCs w:val="22"/>
        </w:rPr>
      </w:pPr>
      <w:r w:rsidRPr="00F631EB">
        <w:rPr>
          <w:rFonts w:ascii="Arial" w:hAnsi="Arial" w:cs="Arial"/>
          <w:b/>
          <w:sz w:val="22"/>
          <w:szCs w:val="22"/>
        </w:rPr>
        <w:t>Assumptions</w:t>
      </w:r>
      <w:r w:rsidR="0044057E" w:rsidRPr="00F631EB">
        <w:rPr>
          <w:rFonts w:ascii="Arial" w:hAnsi="Arial" w:cs="Arial"/>
          <w:b/>
          <w:sz w:val="22"/>
          <w:szCs w:val="22"/>
        </w:rPr>
        <w:t xml:space="preserve"> -</w:t>
      </w:r>
      <w:r w:rsidRPr="00F631EB">
        <w:rPr>
          <w:rFonts w:ascii="Arial" w:hAnsi="Arial" w:cs="Arial"/>
          <w:sz w:val="22"/>
          <w:szCs w:val="22"/>
        </w:rPr>
        <w:t xml:space="preserve"> </w:t>
      </w:r>
      <w:r w:rsidR="00864C93" w:rsidRPr="00F631EB">
        <w:rPr>
          <w:rFonts w:ascii="Arial" w:hAnsi="Arial" w:cs="Arial"/>
          <w:sz w:val="22"/>
          <w:szCs w:val="22"/>
        </w:rPr>
        <w:t xml:space="preserve">Model is complete. </w:t>
      </w:r>
    </w:p>
    <w:p w:rsidR="00864C93" w:rsidRPr="00F631EB" w:rsidRDefault="00864C93" w:rsidP="00864C93">
      <w:pPr>
        <w:pStyle w:val="ListParagraph"/>
        <w:ind w:left="1080"/>
        <w:rPr>
          <w:rFonts w:ascii="Arial" w:hAnsi="Arial" w:cs="Arial"/>
          <w:sz w:val="22"/>
          <w:szCs w:val="22"/>
        </w:rPr>
      </w:pPr>
      <w:r w:rsidRPr="00F631EB">
        <w:rPr>
          <w:rFonts w:ascii="Arial" w:hAnsi="Arial" w:cs="Arial"/>
          <w:sz w:val="22"/>
          <w:szCs w:val="22"/>
        </w:rPr>
        <w:t>Accounts</w:t>
      </w:r>
      <w:r w:rsidR="009B5F32" w:rsidRPr="00F631EB">
        <w:rPr>
          <w:rFonts w:ascii="Arial" w:hAnsi="Arial" w:cs="Arial"/>
          <w:sz w:val="22"/>
          <w:szCs w:val="22"/>
        </w:rPr>
        <w:t xml:space="preserve"> will need to be setup with S</w:t>
      </w:r>
      <w:r w:rsidR="0044057E" w:rsidRPr="00F631EB">
        <w:rPr>
          <w:rFonts w:ascii="Arial" w:hAnsi="Arial" w:cs="Arial"/>
          <w:sz w:val="22"/>
          <w:szCs w:val="22"/>
        </w:rPr>
        <w:t xml:space="preserve">tandard </w:t>
      </w:r>
      <w:r w:rsidR="009B5F32" w:rsidRPr="00F631EB">
        <w:rPr>
          <w:rFonts w:ascii="Arial" w:hAnsi="Arial" w:cs="Arial"/>
          <w:sz w:val="22"/>
          <w:szCs w:val="22"/>
        </w:rPr>
        <w:t>V</w:t>
      </w:r>
      <w:r w:rsidR="0044057E" w:rsidRPr="00F631EB">
        <w:rPr>
          <w:rFonts w:ascii="Arial" w:hAnsi="Arial" w:cs="Arial"/>
          <w:sz w:val="22"/>
          <w:szCs w:val="22"/>
        </w:rPr>
        <w:t xml:space="preserve">iolation </w:t>
      </w:r>
      <w:r w:rsidR="009B5F32" w:rsidRPr="00F631EB">
        <w:rPr>
          <w:rFonts w:ascii="Arial" w:hAnsi="Arial" w:cs="Arial"/>
          <w:sz w:val="22"/>
          <w:szCs w:val="22"/>
        </w:rPr>
        <w:t>C</w:t>
      </w:r>
      <w:r w:rsidR="0044057E" w:rsidRPr="00F631EB">
        <w:rPr>
          <w:rFonts w:ascii="Arial" w:hAnsi="Arial" w:cs="Arial"/>
          <w:sz w:val="22"/>
          <w:szCs w:val="22"/>
        </w:rPr>
        <w:t>odes</w:t>
      </w:r>
      <w:r w:rsidR="009B5F32" w:rsidRPr="00F631EB">
        <w:rPr>
          <w:rFonts w:ascii="Arial" w:hAnsi="Arial" w:cs="Arial"/>
          <w:sz w:val="22"/>
          <w:szCs w:val="22"/>
        </w:rPr>
        <w:t>, no C</w:t>
      </w:r>
      <w:r w:rsidR="0044057E" w:rsidRPr="00F631EB">
        <w:rPr>
          <w:rFonts w:ascii="Arial" w:hAnsi="Arial" w:cs="Arial"/>
          <w:sz w:val="22"/>
          <w:szCs w:val="22"/>
        </w:rPr>
        <w:t xml:space="preserve">ustomer </w:t>
      </w:r>
      <w:r w:rsidR="009B5F32" w:rsidRPr="00F631EB">
        <w:rPr>
          <w:rFonts w:ascii="Arial" w:hAnsi="Arial" w:cs="Arial"/>
          <w:sz w:val="22"/>
          <w:szCs w:val="22"/>
        </w:rPr>
        <w:t>S</w:t>
      </w:r>
      <w:r w:rsidR="0044057E" w:rsidRPr="00F631EB">
        <w:rPr>
          <w:rFonts w:ascii="Arial" w:hAnsi="Arial" w:cs="Arial"/>
          <w:sz w:val="22"/>
          <w:szCs w:val="22"/>
        </w:rPr>
        <w:t xml:space="preserve">pecific </w:t>
      </w:r>
      <w:r w:rsidR="009B5F32" w:rsidRPr="00F631EB">
        <w:rPr>
          <w:rFonts w:ascii="Arial" w:hAnsi="Arial" w:cs="Arial"/>
          <w:sz w:val="22"/>
          <w:szCs w:val="22"/>
        </w:rPr>
        <w:t>C</w:t>
      </w:r>
      <w:r w:rsidR="0044057E" w:rsidRPr="00F631EB">
        <w:rPr>
          <w:rFonts w:ascii="Arial" w:hAnsi="Arial" w:cs="Arial"/>
          <w:sz w:val="22"/>
          <w:szCs w:val="22"/>
        </w:rPr>
        <w:t>odes</w:t>
      </w:r>
      <w:r w:rsidR="009B5F32" w:rsidRPr="00F631EB">
        <w:rPr>
          <w:rFonts w:ascii="Arial" w:hAnsi="Arial" w:cs="Arial"/>
          <w:sz w:val="22"/>
          <w:szCs w:val="22"/>
        </w:rPr>
        <w:t>.</w:t>
      </w:r>
    </w:p>
    <w:p w:rsidR="00B70536" w:rsidRPr="00F631EB" w:rsidRDefault="00864C93" w:rsidP="00B70536">
      <w:pPr>
        <w:pStyle w:val="ListParagraph"/>
        <w:ind w:left="1080"/>
        <w:rPr>
          <w:rFonts w:ascii="Arial" w:hAnsi="Arial" w:cs="Arial"/>
          <w:b/>
          <w:bCs/>
          <w:sz w:val="22"/>
          <w:szCs w:val="22"/>
        </w:rPr>
      </w:pPr>
      <w:r w:rsidRPr="00F631EB">
        <w:rPr>
          <w:rFonts w:ascii="Arial" w:hAnsi="Arial" w:cs="Arial"/>
          <w:sz w:val="22"/>
          <w:szCs w:val="22"/>
        </w:rPr>
        <w:t xml:space="preserve">Accounts will </w:t>
      </w:r>
      <w:r w:rsidR="009B5F32" w:rsidRPr="00F631EB">
        <w:rPr>
          <w:rFonts w:ascii="Arial" w:hAnsi="Arial" w:cs="Arial"/>
          <w:sz w:val="22"/>
          <w:szCs w:val="22"/>
        </w:rPr>
        <w:t>not be setup with D</w:t>
      </w:r>
      <w:r w:rsidR="0044057E" w:rsidRPr="00F631EB">
        <w:rPr>
          <w:rFonts w:ascii="Arial" w:hAnsi="Arial" w:cs="Arial"/>
          <w:sz w:val="22"/>
          <w:szCs w:val="22"/>
        </w:rPr>
        <w:t xml:space="preserve">river </w:t>
      </w:r>
      <w:r w:rsidR="009B5F32" w:rsidRPr="00F631EB">
        <w:rPr>
          <w:rFonts w:ascii="Arial" w:hAnsi="Arial" w:cs="Arial"/>
          <w:sz w:val="22"/>
          <w:szCs w:val="22"/>
        </w:rPr>
        <w:t>H</w:t>
      </w:r>
      <w:r w:rsidR="0044057E" w:rsidRPr="00F631EB">
        <w:rPr>
          <w:rFonts w:ascii="Arial" w:hAnsi="Arial" w:cs="Arial"/>
          <w:sz w:val="22"/>
          <w:szCs w:val="22"/>
        </w:rPr>
        <w:t xml:space="preserve">istory </w:t>
      </w:r>
      <w:r w:rsidR="009B5F32" w:rsidRPr="00F631EB">
        <w:rPr>
          <w:rFonts w:ascii="Arial" w:hAnsi="Arial" w:cs="Arial"/>
          <w:sz w:val="22"/>
          <w:szCs w:val="22"/>
        </w:rPr>
        <w:t>D</w:t>
      </w:r>
      <w:r w:rsidR="0044057E" w:rsidRPr="00F631EB">
        <w:rPr>
          <w:rFonts w:ascii="Arial" w:hAnsi="Arial" w:cs="Arial"/>
          <w:sz w:val="22"/>
          <w:szCs w:val="22"/>
        </w:rPr>
        <w:t xml:space="preserve">atabase (DHDB) or </w:t>
      </w:r>
      <w:r w:rsidR="009B5F32" w:rsidRPr="00F631EB">
        <w:rPr>
          <w:rFonts w:ascii="Arial" w:hAnsi="Arial" w:cs="Arial"/>
          <w:sz w:val="22"/>
          <w:szCs w:val="22"/>
        </w:rPr>
        <w:t>D</w:t>
      </w:r>
      <w:r w:rsidR="0044057E" w:rsidRPr="00F631EB">
        <w:rPr>
          <w:rFonts w:ascii="Arial" w:hAnsi="Arial" w:cs="Arial"/>
          <w:sz w:val="22"/>
          <w:szCs w:val="22"/>
        </w:rPr>
        <w:t xml:space="preserve">uplicate Order Check (DUP). </w:t>
      </w:r>
      <w:r w:rsidR="008B3E06" w:rsidRPr="00F631EB">
        <w:rPr>
          <w:rFonts w:ascii="Arial" w:hAnsi="Arial" w:cs="Arial"/>
          <w:bCs/>
          <w:sz w:val="22"/>
          <w:szCs w:val="22"/>
        </w:rPr>
        <w:t>We are not making any changes to MVR and the way the product is processed today</w:t>
      </w:r>
      <w:r w:rsidR="008B3E06" w:rsidRPr="00F631EB">
        <w:rPr>
          <w:rFonts w:ascii="Arial" w:hAnsi="Arial" w:cs="Arial"/>
          <w:b/>
          <w:bCs/>
          <w:sz w:val="22"/>
          <w:szCs w:val="22"/>
        </w:rPr>
        <w:t>. </w:t>
      </w:r>
    </w:p>
    <w:p w:rsidR="0044057E" w:rsidRPr="00F631EB" w:rsidRDefault="0044057E" w:rsidP="00B70536">
      <w:pPr>
        <w:pStyle w:val="ListParagraph"/>
        <w:ind w:left="1080"/>
        <w:rPr>
          <w:rFonts w:ascii="Arial" w:hAnsi="Arial" w:cs="Arial"/>
          <w:sz w:val="22"/>
          <w:szCs w:val="22"/>
        </w:rPr>
      </w:pPr>
    </w:p>
    <w:p w:rsidR="00B70536" w:rsidRPr="00F631EB" w:rsidRDefault="00B70536" w:rsidP="00B70536">
      <w:pPr>
        <w:pStyle w:val="ListParagraph"/>
        <w:numPr>
          <w:ilvl w:val="1"/>
          <w:numId w:val="1"/>
        </w:numPr>
        <w:rPr>
          <w:rFonts w:ascii="Arial" w:hAnsi="Arial" w:cs="Arial"/>
          <w:sz w:val="22"/>
          <w:szCs w:val="22"/>
        </w:rPr>
      </w:pPr>
      <w:r w:rsidRPr="00F631EB">
        <w:rPr>
          <w:rFonts w:ascii="Arial" w:hAnsi="Arial" w:cs="Arial"/>
          <w:b/>
          <w:sz w:val="22"/>
          <w:szCs w:val="22"/>
        </w:rPr>
        <w:t>Issues</w:t>
      </w:r>
      <w:r w:rsidRPr="00F631EB">
        <w:rPr>
          <w:rFonts w:ascii="Arial" w:hAnsi="Arial" w:cs="Arial"/>
          <w:sz w:val="22"/>
          <w:szCs w:val="22"/>
        </w:rPr>
        <w:t xml:space="preserve"> – </w:t>
      </w:r>
      <w:r w:rsidR="00DC0297" w:rsidRPr="00F631EB">
        <w:rPr>
          <w:rFonts w:ascii="Arial" w:hAnsi="Arial" w:cs="Arial"/>
          <w:sz w:val="22"/>
          <w:szCs w:val="22"/>
        </w:rPr>
        <w:t>NA</w:t>
      </w:r>
    </w:p>
    <w:p w:rsidR="002C0BDC" w:rsidRPr="00F631EB" w:rsidRDefault="002C0BDC" w:rsidP="002C0BDC">
      <w:pPr>
        <w:pStyle w:val="ListParagraph"/>
        <w:ind w:left="0"/>
        <w:rPr>
          <w:rFonts w:ascii="Arial" w:hAnsi="Arial" w:cs="Arial"/>
          <w:sz w:val="22"/>
          <w:szCs w:val="22"/>
        </w:rPr>
      </w:pPr>
    </w:p>
    <w:p w:rsidR="00B70536" w:rsidRPr="00F631EB" w:rsidRDefault="00B70536" w:rsidP="00B70536">
      <w:pPr>
        <w:pStyle w:val="ListParagraph"/>
        <w:numPr>
          <w:ilvl w:val="1"/>
          <w:numId w:val="1"/>
        </w:numPr>
        <w:rPr>
          <w:rFonts w:ascii="Arial" w:hAnsi="Arial" w:cs="Arial"/>
          <w:sz w:val="22"/>
          <w:szCs w:val="22"/>
        </w:rPr>
      </w:pPr>
      <w:r w:rsidRPr="00F631EB">
        <w:rPr>
          <w:rFonts w:ascii="Arial" w:hAnsi="Arial" w:cs="Arial"/>
          <w:b/>
          <w:sz w:val="22"/>
          <w:szCs w:val="22"/>
        </w:rPr>
        <w:t>Constraints</w:t>
      </w:r>
      <w:r w:rsidRPr="00F631EB">
        <w:rPr>
          <w:rFonts w:ascii="Arial" w:hAnsi="Arial" w:cs="Arial"/>
          <w:sz w:val="22"/>
          <w:szCs w:val="22"/>
        </w:rPr>
        <w:t xml:space="preserve"> – </w:t>
      </w:r>
      <w:r w:rsidR="00DC0297" w:rsidRPr="00F631EB">
        <w:rPr>
          <w:rFonts w:ascii="Arial" w:hAnsi="Arial" w:cs="Arial"/>
          <w:sz w:val="22"/>
          <w:szCs w:val="22"/>
        </w:rPr>
        <w:t>NA</w:t>
      </w:r>
    </w:p>
    <w:p w:rsidR="00B70536" w:rsidRPr="00F631EB" w:rsidRDefault="00B70536" w:rsidP="00B70536">
      <w:pPr>
        <w:pStyle w:val="ListParagraph"/>
        <w:ind w:left="360"/>
        <w:rPr>
          <w:rFonts w:ascii="Arial" w:hAnsi="Arial" w:cs="Arial"/>
          <w:sz w:val="22"/>
          <w:szCs w:val="22"/>
        </w:rPr>
      </w:pPr>
    </w:p>
    <w:p w:rsidR="00F22C0A" w:rsidRPr="00F631EB" w:rsidRDefault="00F22C0A" w:rsidP="002F4943">
      <w:pPr>
        <w:pStyle w:val="Style1"/>
      </w:pPr>
      <w:bookmarkStart w:id="7" w:name="_Toc330811707"/>
      <w:r w:rsidRPr="00F631EB">
        <w:t>Product/Service Requirements</w:t>
      </w:r>
      <w:bookmarkEnd w:id="7"/>
    </w:p>
    <w:p w:rsidR="000A499F" w:rsidRPr="00F631EB" w:rsidRDefault="00F22C0A" w:rsidP="00645DEE">
      <w:pPr>
        <w:pStyle w:val="ListParagraph"/>
        <w:numPr>
          <w:ilvl w:val="1"/>
          <w:numId w:val="1"/>
        </w:numPr>
        <w:rPr>
          <w:rFonts w:ascii="Arial" w:hAnsi="Arial" w:cs="Arial"/>
          <w:sz w:val="22"/>
          <w:szCs w:val="22"/>
        </w:rPr>
      </w:pPr>
      <w:r w:rsidRPr="00F631EB">
        <w:rPr>
          <w:rFonts w:ascii="Arial" w:hAnsi="Arial" w:cs="Arial"/>
          <w:b/>
          <w:sz w:val="22"/>
          <w:szCs w:val="22"/>
        </w:rPr>
        <w:t>Overview</w:t>
      </w:r>
      <w:r w:rsidRPr="00F631EB">
        <w:rPr>
          <w:rFonts w:ascii="Arial" w:hAnsi="Arial" w:cs="Arial"/>
          <w:sz w:val="22"/>
          <w:szCs w:val="22"/>
        </w:rPr>
        <w:t xml:space="preserve"> – </w:t>
      </w:r>
    </w:p>
    <w:p w:rsidR="00BC4F45" w:rsidRPr="00F631EB" w:rsidRDefault="00BC4F45" w:rsidP="000A499F">
      <w:pPr>
        <w:pStyle w:val="ListParagraph"/>
        <w:ind w:left="1080"/>
        <w:rPr>
          <w:rFonts w:ascii="Verdana" w:hAnsi="Verdana"/>
          <w:sz w:val="22"/>
          <w:szCs w:val="22"/>
        </w:rPr>
      </w:pPr>
      <w:r w:rsidRPr="00F631EB">
        <w:rPr>
          <w:rFonts w:ascii="Verdana" w:hAnsi="Verdana"/>
          <w:sz w:val="22"/>
          <w:szCs w:val="22"/>
        </w:rPr>
        <w:t>The Modeling Team will d</w:t>
      </w:r>
      <w:r w:rsidR="000A499F" w:rsidRPr="00F631EB">
        <w:rPr>
          <w:rFonts w:ascii="Verdana" w:hAnsi="Verdana"/>
          <w:sz w:val="22"/>
          <w:szCs w:val="22"/>
        </w:rPr>
        <w:t xml:space="preserve">evelop a risk score sourced off of public </w:t>
      </w:r>
      <w:r w:rsidRPr="00F631EB">
        <w:rPr>
          <w:rFonts w:ascii="Verdana" w:hAnsi="Verdana"/>
          <w:sz w:val="22"/>
          <w:szCs w:val="22"/>
        </w:rPr>
        <w:t xml:space="preserve">records.  </w:t>
      </w:r>
    </w:p>
    <w:p w:rsidR="00E5094A" w:rsidRPr="00F631EB" w:rsidRDefault="00E5094A" w:rsidP="006032E0">
      <w:pPr>
        <w:pStyle w:val="ListParagraph"/>
        <w:ind w:left="1080"/>
        <w:rPr>
          <w:rFonts w:ascii="Verdana" w:hAnsi="Verdana"/>
          <w:sz w:val="22"/>
          <w:szCs w:val="22"/>
        </w:rPr>
      </w:pPr>
    </w:p>
    <w:p w:rsidR="00346EC2" w:rsidRPr="00F631EB" w:rsidRDefault="000A499F" w:rsidP="00F631EB">
      <w:pPr>
        <w:pStyle w:val="ListParagraph"/>
        <w:ind w:left="1080"/>
        <w:rPr>
          <w:rFonts w:ascii="Verdana" w:hAnsi="Verdana"/>
          <w:sz w:val="22"/>
          <w:szCs w:val="22"/>
        </w:rPr>
      </w:pPr>
      <w:r w:rsidRPr="00F631EB">
        <w:rPr>
          <w:rFonts w:ascii="Verdana" w:hAnsi="Verdana"/>
          <w:sz w:val="22"/>
          <w:szCs w:val="22"/>
        </w:rPr>
        <w:t xml:space="preserve">There will be two versions of the Attract for </w:t>
      </w:r>
      <w:r w:rsidR="00F97A74" w:rsidRPr="00F631EB">
        <w:rPr>
          <w:rFonts w:ascii="Verdana" w:hAnsi="Verdana"/>
          <w:sz w:val="22"/>
          <w:szCs w:val="22"/>
        </w:rPr>
        <w:t xml:space="preserve">Commercial </w:t>
      </w:r>
      <w:r w:rsidR="00853059" w:rsidRPr="00F631EB">
        <w:rPr>
          <w:rFonts w:ascii="Verdana" w:hAnsi="Verdana"/>
          <w:sz w:val="22"/>
          <w:szCs w:val="22"/>
        </w:rPr>
        <w:t>Auto</w:t>
      </w:r>
      <w:r w:rsidRPr="00F631EB">
        <w:rPr>
          <w:rFonts w:ascii="Verdana" w:hAnsi="Verdana"/>
          <w:sz w:val="22"/>
          <w:szCs w:val="22"/>
        </w:rPr>
        <w:t xml:space="preserve"> Underwriting model.  One version that includes MVR attributes and a second version that excludes MVR attributes</w:t>
      </w:r>
      <w:r w:rsidR="00BC4F45" w:rsidRPr="00F631EB">
        <w:rPr>
          <w:rFonts w:ascii="Verdana" w:hAnsi="Verdana"/>
          <w:sz w:val="22"/>
          <w:szCs w:val="22"/>
        </w:rPr>
        <w:t>.  T</w:t>
      </w:r>
      <w:r w:rsidRPr="00F631EB">
        <w:rPr>
          <w:rFonts w:ascii="Verdana" w:hAnsi="Verdana"/>
          <w:sz w:val="22"/>
          <w:szCs w:val="22"/>
        </w:rPr>
        <w:t xml:space="preserve">he score and model will </w:t>
      </w:r>
      <w:r w:rsidR="00BC4F45" w:rsidRPr="00F631EB">
        <w:rPr>
          <w:rFonts w:ascii="Verdana" w:hAnsi="Verdana"/>
          <w:sz w:val="22"/>
          <w:szCs w:val="22"/>
        </w:rPr>
        <w:t>be Non-</w:t>
      </w:r>
      <w:r w:rsidRPr="00F631EB">
        <w:rPr>
          <w:rFonts w:ascii="Verdana" w:hAnsi="Verdana"/>
          <w:sz w:val="22"/>
          <w:szCs w:val="22"/>
        </w:rPr>
        <w:t xml:space="preserve">FCRA.  </w:t>
      </w:r>
      <w:r w:rsidRPr="00F631EB">
        <w:rPr>
          <w:rFonts w:ascii="Verdana" w:hAnsi="Verdana"/>
          <w:sz w:val="22"/>
          <w:szCs w:val="22"/>
        </w:rPr>
        <w:br/>
      </w:r>
      <w:r w:rsidR="00BC4F45" w:rsidRPr="00F631EB">
        <w:rPr>
          <w:rFonts w:ascii="Verdana" w:hAnsi="Verdana"/>
          <w:sz w:val="22"/>
          <w:szCs w:val="22"/>
        </w:rPr>
        <w:t>Two models will be built. One model will include Public Record attributes</w:t>
      </w:r>
      <w:r w:rsidR="0044057E" w:rsidRPr="00F631EB">
        <w:rPr>
          <w:rFonts w:ascii="Verdana" w:hAnsi="Verdana"/>
          <w:sz w:val="22"/>
          <w:szCs w:val="22"/>
        </w:rPr>
        <w:t xml:space="preserve">.  </w:t>
      </w:r>
      <w:r w:rsidR="00BC4F45" w:rsidRPr="00F631EB">
        <w:rPr>
          <w:rFonts w:ascii="Verdana" w:hAnsi="Verdana"/>
          <w:sz w:val="22"/>
          <w:szCs w:val="22"/>
        </w:rPr>
        <w:t xml:space="preserve">This model will exclude MVR attributes.  A second model will include Public Record and MVR </w:t>
      </w:r>
      <w:r w:rsidRPr="00F631EB">
        <w:rPr>
          <w:rFonts w:ascii="Verdana" w:hAnsi="Verdana"/>
          <w:sz w:val="22"/>
          <w:szCs w:val="22"/>
        </w:rPr>
        <w:t>attributes</w:t>
      </w:r>
      <w:r w:rsidR="00BC4F45" w:rsidRPr="00F631EB">
        <w:rPr>
          <w:rFonts w:ascii="Verdana" w:hAnsi="Verdana"/>
          <w:sz w:val="22"/>
          <w:szCs w:val="22"/>
        </w:rPr>
        <w:t xml:space="preserve">. </w:t>
      </w:r>
      <w:r w:rsidR="00864C93" w:rsidRPr="00F631EB">
        <w:rPr>
          <w:rFonts w:ascii="Verdana" w:hAnsi="Verdana"/>
          <w:sz w:val="22"/>
          <w:szCs w:val="22"/>
        </w:rPr>
        <w:t xml:space="preserve"> </w:t>
      </w:r>
      <w:r w:rsidR="0044057E" w:rsidRPr="00F631EB">
        <w:rPr>
          <w:rFonts w:ascii="Verdana" w:hAnsi="Verdana"/>
          <w:sz w:val="22"/>
          <w:szCs w:val="22"/>
        </w:rPr>
        <w:t xml:space="preserve">NO MVR DUP and DHDB data can be used.  </w:t>
      </w:r>
      <w:r w:rsidR="00864C93" w:rsidRPr="00F631EB">
        <w:rPr>
          <w:rFonts w:ascii="Verdana" w:hAnsi="Verdana"/>
          <w:sz w:val="22"/>
          <w:szCs w:val="22"/>
        </w:rPr>
        <w:t>MVR is considered Non-FCRA because the carrier is ordering on a fleet</w:t>
      </w:r>
      <w:r w:rsidR="00853059" w:rsidRPr="00F631EB">
        <w:rPr>
          <w:rFonts w:ascii="Verdana" w:hAnsi="Verdana"/>
          <w:sz w:val="22"/>
          <w:szCs w:val="22"/>
        </w:rPr>
        <w:t xml:space="preserve"> for use in </w:t>
      </w:r>
      <w:r w:rsidR="00853059" w:rsidRPr="00F631EB">
        <w:rPr>
          <w:rFonts w:ascii="Verdana" w:hAnsi="Verdana"/>
          <w:sz w:val="22"/>
          <w:szCs w:val="22"/>
        </w:rPr>
        <w:lastRenderedPageBreak/>
        <w:t>commercial insurance.</w:t>
      </w:r>
      <w:r w:rsidRPr="00F631EB">
        <w:rPr>
          <w:rFonts w:ascii="Verdana" w:hAnsi="Verdana"/>
          <w:sz w:val="22"/>
          <w:szCs w:val="22"/>
          <w:u w:val="single"/>
        </w:rPr>
        <w:br/>
      </w:r>
    </w:p>
    <w:p w:rsidR="006032E0" w:rsidRPr="00F631EB" w:rsidRDefault="000A499F" w:rsidP="006032E0">
      <w:pPr>
        <w:pStyle w:val="ListParagraph"/>
        <w:ind w:left="1080"/>
        <w:rPr>
          <w:rFonts w:ascii="Verdana" w:hAnsi="Verdana"/>
          <w:sz w:val="22"/>
          <w:szCs w:val="22"/>
        </w:rPr>
      </w:pPr>
      <w:r w:rsidRPr="00F631EB">
        <w:rPr>
          <w:rFonts w:ascii="Verdana" w:hAnsi="Verdana"/>
          <w:sz w:val="22"/>
          <w:szCs w:val="22"/>
        </w:rPr>
        <w:t>The order from the customer will be the same as used to order a MVR</w:t>
      </w:r>
      <w:r w:rsidR="000A60EC" w:rsidRPr="00F631EB">
        <w:rPr>
          <w:rFonts w:ascii="Verdana" w:hAnsi="Verdana"/>
          <w:sz w:val="22"/>
          <w:szCs w:val="22"/>
        </w:rPr>
        <w:t xml:space="preserve"> or to access Rules Framework</w:t>
      </w:r>
      <w:r w:rsidRPr="00F631EB">
        <w:rPr>
          <w:rFonts w:ascii="Verdana" w:hAnsi="Verdana"/>
          <w:sz w:val="22"/>
          <w:szCs w:val="22"/>
        </w:rPr>
        <w:t>.  The customer inquiry will need Data Enhancement (such as address) to obtain missing information needed for the order to public records.  </w:t>
      </w:r>
      <w:r w:rsidR="00BC4F45" w:rsidRPr="00F631EB">
        <w:rPr>
          <w:rFonts w:ascii="Verdana" w:hAnsi="Verdana"/>
          <w:sz w:val="22"/>
          <w:szCs w:val="22"/>
        </w:rPr>
        <w:t xml:space="preserve">The inquiry will be in the MVR </w:t>
      </w:r>
      <w:r w:rsidR="000A60EC" w:rsidRPr="00F631EB">
        <w:rPr>
          <w:rFonts w:ascii="Verdana" w:hAnsi="Verdana"/>
          <w:sz w:val="22"/>
          <w:szCs w:val="22"/>
        </w:rPr>
        <w:t xml:space="preserve">INFORM </w:t>
      </w:r>
      <w:r w:rsidR="006032E0" w:rsidRPr="00F631EB">
        <w:rPr>
          <w:rFonts w:ascii="Verdana" w:hAnsi="Verdana"/>
          <w:sz w:val="22"/>
          <w:szCs w:val="22"/>
        </w:rPr>
        <w:t xml:space="preserve">or </w:t>
      </w:r>
      <w:r w:rsidR="000A60EC" w:rsidRPr="00F631EB">
        <w:rPr>
          <w:rFonts w:ascii="Verdana" w:hAnsi="Verdana"/>
          <w:sz w:val="22"/>
          <w:szCs w:val="22"/>
        </w:rPr>
        <w:t xml:space="preserve">Risk </w:t>
      </w:r>
      <w:r w:rsidR="006032E0" w:rsidRPr="00F631EB">
        <w:rPr>
          <w:rFonts w:ascii="Verdana" w:hAnsi="Verdana"/>
          <w:sz w:val="22"/>
          <w:szCs w:val="22"/>
        </w:rPr>
        <w:t>XML format</w:t>
      </w:r>
      <w:r w:rsidRPr="00F631EB">
        <w:rPr>
          <w:rFonts w:ascii="Verdana" w:hAnsi="Verdana"/>
          <w:sz w:val="22"/>
          <w:szCs w:val="22"/>
        </w:rPr>
        <w:t xml:space="preserve">. The </w:t>
      </w:r>
      <w:proofErr w:type="spellStart"/>
      <w:r w:rsidRPr="00F631EB">
        <w:rPr>
          <w:rFonts w:ascii="Verdana" w:hAnsi="Verdana"/>
          <w:sz w:val="22"/>
          <w:szCs w:val="22"/>
        </w:rPr>
        <w:t>LexID</w:t>
      </w:r>
      <w:proofErr w:type="spellEnd"/>
      <w:r w:rsidR="00C81E20" w:rsidRPr="00F631EB">
        <w:rPr>
          <w:rFonts w:ascii="Verdana" w:hAnsi="Verdana"/>
          <w:sz w:val="22"/>
          <w:szCs w:val="22"/>
        </w:rPr>
        <w:t xml:space="preserve"> </w:t>
      </w:r>
      <w:r w:rsidRPr="00F631EB">
        <w:rPr>
          <w:rFonts w:ascii="Verdana" w:hAnsi="Verdana"/>
          <w:sz w:val="22"/>
          <w:szCs w:val="22"/>
        </w:rPr>
        <w:t>for each driver will be used to append the appropriate Public Record and other attributes (depending on which version of model is used) to be consumed by the model to develop the score. </w:t>
      </w:r>
      <w:r w:rsidR="00FC23D5" w:rsidRPr="00F631EB">
        <w:rPr>
          <w:rFonts w:ascii="Verdana" w:hAnsi="Verdana"/>
          <w:sz w:val="22"/>
          <w:szCs w:val="22"/>
        </w:rPr>
        <w:t xml:space="preserve"> </w:t>
      </w:r>
      <w:proofErr w:type="spellStart"/>
      <w:r w:rsidR="00FC23D5" w:rsidRPr="00F631EB">
        <w:rPr>
          <w:rFonts w:ascii="Verdana" w:hAnsi="Verdana"/>
          <w:sz w:val="22"/>
          <w:szCs w:val="22"/>
        </w:rPr>
        <w:t>LexID</w:t>
      </w:r>
      <w:proofErr w:type="spellEnd"/>
      <w:r w:rsidR="00FC23D5" w:rsidRPr="00F631EB">
        <w:rPr>
          <w:rFonts w:ascii="Verdana" w:hAnsi="Verdana"/>
          <w:sz w:val="22"/>
          <w:szCs w:val="22"/>
        </w:rPr>
        <w:t xml:space="preserve"> information will not be sent to the carrier.</w:t>
      </w:r>
      <w:r w:rsidRPr="00F631EB">
        <w:rPr>
          <w:rFonts w:ascii="Verdana" w:hAnsi="Verdana"/>
          <w:sz w:val="22"/>
          <w:szCs w:val="22"/>
        </w:rPr>
        <w:br/>
      </w:r>
    </w:p>
    <w:p w:rsidR="0038698D" w:rsidRPr="00F631EB" w:rsidRDefault="0038698D" w:rsidP="006032E0">
      <w:pPr>
        <w:pStyle w:val="ListParagraph"/>
        <w:ind w:left="1080"/>
        <w:rPr>
          <w:rFonts w:ascii="Verdana" w:hAnsi="Verdana"/>
          <w:sz w:val="22"/>
          <w:szCs w:val="22"/>
          <w:u w:val="single"/>
        </w:rPr>
      </w:pPr>
      <w:r w:rsidRPr="00F631EB">
        <w:rPr>
          <w:rFonts w:ascii="Verdana" w:hAnsi="Verdana"/>
          <w:sz w:val="22"/>
          <w:szCs w:val="22"/>
          <w:u w:val="single"/>
        </w:rPr>
        <w:t>Data Enhancement Overview:</w:t>
      </w:r>
    </w:p>
    <w:p w:rsidR="0038698D" w:rsidRPr="00F631EB" w:rsidRDefault="0038698D" w:rsidP="006032E0">
      <w:pPr>
        <w:pStyle w:val="ListParagraph"/>
        <w:ind w:left="1080"/>
        <w:rPr>
          <w:rFonts w:ascii="Arial" w:hAnsi="Arial" w:cs="Arial"/>
          <w:sz w:val="22"/>
          <w:szCs w:val="22"/>
        </w:rPr>
      </w:pPr>
      <w:r w:rsidRPr="00F631EB">
        <w:rPr>
          <w:rFonts w:ascii="Arial" w:hAnsi="Arial" w:cs="Arial"/>
          <w:sz w:val="22"/>
          <w:szCs w:val="22"/>
        </w:rPr>
        <w:t>The inquiry data is enhanced using the Insurance Header data enhancement (</w:t>
      </w:r>
      <w:proofErr w:type="spellStart"/>
      <w:r w:rsidRPr="00F631EB">
        <w:rPr>
          <w:rFonts w:ascii="Arial" w:hAnsi="Arial" w:cs="Arial"/>
          <w:sz w:val="22"/>
          <w:szCs w:val="22"/>
        </w:rPr>
        <w:t>appl_id</w:t>
      </w:r>
      <w:proofErr w:type="spellEnd"/>
      <w:r w:rsidRPr="00F631EB">
        <w:rPr>
          <w:rFonts w:ascii="Arial" w:hAnsi="Arial" w:cs="Arial"/>
          <w:sz w:val="22"/>
          <w:szCs w:val="22"/>
        </w:rPr>
        <w:t xml:space="preserve"> </w:t>
      </w:r>
      <w:proofErr w:type="spellStart"/>
      <w:r w:rsidRPr="00F631EB">
        <w:rPr>
          <w:rFonts w:ascii="Arial" w:hAnsi="Arial" w:cs="Arial"/>
          <w:sz w:val="22"/>
          <w:szCs w:val="22"/>
        </w:rPr>
        <w:t>ENH_Data</w:t>
      </w:r>
      <w:proofErr w:type="spellEnd"/>
      <w:r w:rsidRPr="00F631EB">
        <w:rPr>
          <w:rFonts w:ascii="Arial" w:hAnsi="Arial" w:cs="Arial"/>
          <w:sz w:val="22"/>
          <w:szCs w:val="22"/>
        </w:rPr>
        <w:t xml:space="preserve">).  Submitted data will not be enhanced unless it is determined to be erroneous data (an example would be all zeros in a SSN or DOB).  Data sources used for data enhancement are LN Public Records and DMV data.  DMV data is only used if the customer credentialing and </w:t>
      </w:r>
      <w:proofErr w:type="spellStart"/>
      <w:r w:rsidRPr="00F631EB">
        <w:rPr>
          <w:rFonts w:ascii="Arial" w:hAnsi="Arial" w:cs="Arial"/>
          <w:sz w:val="22"/>
          <w:szCs w:val="22"/>
        </w:rPr>
        <w:t>MBSi</w:t>
      </w:r>
      <w:proofErr w:type="spellEnd"/>
      <w:r w:rsidRPr="00F631EB">
        <w:rPr>
          <w:rFonts w:ascii="Arial" w:hAnsi="Arial" w:cs="Arial"/>
          <w:sz w:val="22"/>
          <w:szCs w:val="22"/>
        </w:rPr>
        <w:t xml:space="preserve"> account validation allows the data (DMV Affidavits are on file).</w:t>
      </w:r>
    </w:p>
    <w:p w:rsidR="0038698D" w:rsidRPr="00F631EB" w:rsidRDefault="0038698D" w:rsidP="006032E0">
      <w:pPr>
        <w:pStyle w:val="ListParagraph"/>
        <w:ind w:left="1080"/>
        <w:rPr>
          <w:rFonts w:ascii="Arial" w:hAnsi="Arial" w:cs="Arial"/>
          <w:sz w:val="22"/>
          <w:szCs w:val="22"/>
        </w:rPr>
      </w:pPr>
    </w:p>
    <w:p w:rsidR="0038698D" w:rsidRPr="00F631EB" w:rsidRDefault="0038698D" w:rsidP="006032E0">
      <w:pPr>
        <w:pStyle w:val="ListParagraph"/>
        <w:ind w:left="1080"/>
        <w:rPr>
          <w:rFonts w:ascii="Arial" w:hAnsi="Arial" w:cs="Arial"/>
          <w:sz w:val="22"/>
          <w:szCs w:val="22"/>
        </w:rPr>
      </w:pPr>
      <w:r w:rsidRPr="00F631EB">
        <w:rPr>
          <w:rFonts w:ascii="Arial" w:hAnsi="Arial" w:cs="Arial"/>
          <w:sz w:val="22"/>
          <w:szCs w:val="22"/>
        </w:rPr>
        <w:t>The following data will be enhanced if not submitted on the inquiry:</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SSN</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DOB</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Gender</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DLN</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DL State</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Current Address</w:t>
      </w:r>
      <w:r w:rsidR="001024AB" w:rsidRPr="00F631EB">
        <w:rPr>
          <w:rFonts w:ascii="Arial" w:hAnsi="Arial" w:cs="Arial"/>
          <w:sz w:val="22"/>
          <w:szCs w:val="22"/>
        </w:rPr>
        <w:t xml:space="preserve"> (not</w:t>
      </w:r>
      <w:r w:rsidR="00E81CFD" w:rsidRPr="00F631EB">
        <w:rPr>
          <w:rFonts w:ascii="Arial" w:hAnsi="Arial" w:cs="Arial"/>
          <w:sz w:val="22"/>
          <w:szCs w:val="22"/>
        </w:rPr>
        <w:t xml:space="preserve"> used </w:t>
      </w:r>
      <w:r w:rsidR="001024AB" w:rsidRPr="00F631EB">
        <w:rPr>
          <w:rFonts w:ascii="Arial" w:hAnsi="Arial" w:cs="Arial"/>
          <w:sz w:val="22"/>
          <w:szCs w:val="22"/>
        </w:rPr>
        <w:t>for MVR</w:t>
      </w:r>
      <w:r w:rsidR="00E81CFD" w:rsidRPr="00F631EB">
        <w:rPr>
          <w:rFonts w:ascii="Arial" w:hAnsi="Arial" w:cs="Arial"/>
          <w:sz w:val="22"/>
          <w:szCs w:val="22"/>
        </w:rPr>
        <w:t xml:space="preserve"> order</w:t>
      </w:r>
      <w:r w:rsidR="001024AB" w:rsidRPr="00F631EB">
        <w:rPr>
          <w:rFonts w:ascii="Arial" w:hAnsi="Arial" w:cs="Arial"/>
          <w:sz w:val="22"/>
          <w:szCs w:val="22"/>
        </w:rPr>
        <w:t>)</w:t>
      </w:r>
    </w:p>
    <w:p w:rsidR="0038698D" w:rsidRPr="00F631EB" w:rsidRDefault="0038698D" w:rsidP="0038698D">
      <w:pPr>
        <w:pStyle w:val="ListParagraph"/>
        <w:numPr>
          <w:ilvl w:val="0"/>
          <w:numId w:val="35"/>
        </w:numPr>
        <w:rPr>
          <w:rFonts w:ascii="Arial" w:hAnsi="Arial" w:cs="Arial"/>
          <w:sz w:val="22"/>
          <w:szCs w:val="22"/>
        </w:rPr>
      </w:pPr>
      <w:r w:rsidRPr="00F631EB">
        <w:rPr>
          <w:rFonts w:ascii="Arial" w:hAnsi="Arial" w:cs="Arial"/>
          <w:sz w:val="22"/>
          <w:szCs w:val="22"/>
        </w:rPr>
        <w:t>Former Address</w:t>
      </w:r>
      <w:r w:rsidR="001024AB" w:rsidRPr="00F631EB">
        <w:rPr>
          <w:rFonts w:ascii="Arial" w:hAnsi="Arial" w:cs="Arial"/>
          <w:sz w:val="22"/>
          <w:szCs w:val="22"/>
        </w:rPr>
        <w:t xml:space="preserve"> (not </w:t>
      </w:r>
      <w:r w:rsidR="00E81CFD" w:rsidRPr="00F631EB">
        <w:rPr>
          <w:rFonts w:ascii="Arial" w:hAnsi="Arial" w:cs="Arial"/>
          <w:sz w:val="22"/>
          <w:szCs w:val="22"/>
        </w:rPr>
        <w:t xml:space="preserve">used </w:t>
      </w:r>
      <w:r w:rsidR="001024AB" w:rsidRPr="00F631EB">
        <w:rPr>
          <w:rFonts w:ascii="Arial" w:hAnsi="Arial" w:cs="Arial"/>
          <w:sz w:val="22"/>
          <w:szCs w:val="22"/>
        </w:rPr>
        <w:t>for MVR</w:t>
      </w:r>
      <w:r w:rsidR="00E81CFD" w:rsidRPr="00F631EB">
        <w:rPr>
          <w:rFonts w:ascii="Arial" w:hAnsi="Arial" w:cs="Arial"/>
          <w:sz w:val="22"/>
          <w:szCs w:val="22"/>
        </w:rPr>
        <w:t xml:space="preserve"> order</w:t>
      </w:r>
      <w:r w:rsidR="001024AB" w:rsidRPr="00F631EB">
        <w:rPr>
          <w:rFonts w:ascii="Arial" w:hAnsi="Arial" w:cs="Arial"/>
          <w:sz w:val="22"/>
          <w:szCs w:val="22"/>
        </w:rPr>
        <w:t>)</w:t>
      </w:r>
    </w:p>
    <w:p w:rsidR="0038698D" w:rsidRPr="00F631EB" w:rsidRDefault="0038698D" w:rsidP="006032E0">
      <w:pPr>
        <w:pStyle w:val="ListParagraph"/>
        <w:ind w:left="1080"/>
        <w:rPr>
          <w:rFonts w:ascii="Arial" w:hAnsi="Arial" w:cs="Arial"/>
          <w:sz w:val="22"/>
          <w:szCs w:val="22"/>
        </w:rPr>
      </w:pPr>
    </w:p>
    <w:p w:rsidR="0038698D" w:rsidRPr="00F631EB" w:rsidRDefault="0038698D" w:rsidP="006032E0">
      <w:pPr>
        <w:pStyle w:val="ListParagraph"/>
        <w:ind w:left="1080"/>
        <w:rPr>
          <w:rFonts w:ascii="Arial" w:hAnsi="Arial" w:cs="Arial"/>
          <w:sz w:val="22"/>
          <w:szCs w:val="22"/>
        </w:rPr>
      </w:pPr>
    </w:p>
    <w:p w:rsidR="00F714E9" w:rsidRPr="00F631EB" w:rsidRDefault="006032E0" w:rsidP="006032E0">
      <w:pPr>
        <w:pStyle w:val="ListParagraph"/>
        <w:ind w:left="1080"/>
        <w:rPr>
          <w:rFonts w:ascii="Arial" w:hAnsi="Arial" w:cs="Arial"/>
          <w:sz w:val="22"/>
          <w:szCs w:val="22"/>
        </w:rPr>
      </w:pPr>
      <w:r w:rsidRPr="00F631EB">
        <w:rPr>
          <w:rFonts w:ascii="Arial" w:hAnsi="Arial" w:cs="Arial"/>
          <w:sz w:val="22"/>
          <w:szCs w:val="22"/>
        </w:rPr>
        <w:t>A rule plan will</w:t>
      </w:r>
      <w:r w:rsidR="004C480C" w:rsidRPr="00F631EB">
        <w:rPr>
          <w:rFonts w:ascii="Arial" w:hAnsi="Arial" w:cs="Arial"/>
          <w:sz w:val="22"/>
          <w:szCs w:val="22"/>
        </w:rPr>
        <w:t xml:space="preserve"> enhance the inquiry data by ordering</w:t>
      </w:r>
      <w:r w:rsidRPr="00F631EB">
        <w:rPr>
          <w:rFonts w:ascii="Arial" w:hAnsi="Arial" w:cs="Arial"/>
          <w:sz w:val="22"/>
          <w:szCs w:val="22"/>
        </w:rPr>
        <w:t xml:space="preserve"> </w:t>
      </w:r>
      <w:r w:rsidR="00864C93" w:rsidRPr="00F631EB">
        <w:rPr>
          <w:rFonts w:ascii="Arial" w:hAnsi="Arial" w:cs="Arial"/>
          <w:sz w:val="22"/>
          <w:szCs w:val="22"/>
        </w:rPr>
        <w:t xml:space="preserve">Data Enhancement </w:t>
      </w:r>
      <w:r w:rsidR="00FC23D5" w:rsidRPr="00F631EB">
        <w:rPr>
          <w:rFonts w:ascii="Arial" w:hAnsi="Arial" w:cs="Arial"/>
          <w:sz w:val="22"/>
          <w:szCs w:val="22"/>
        </w:rPr>
        <w:t xml:space="preserve">on the first subject only </w:t>
      </w:r>
      <w:r w:rsidR="00864C93" w:rsidRPr="00F631EB">
        <w:rPr>
          <w:rFonts w:ascii="Arial" w:hAnsi="Arial" w:cs="Arial"/>
          <w:sz w:val="22"/>
          <w:szCs w:val="22"/>
        </w:rPr>
        <w:t xml:space="preserve">and </w:t>
      </w:r>
      <w:r w:rsidR="004C480C" w:rsidRPr="00F631EB">
        <w:rPr>
          <w:rFonts w:ascii="Arial" w:hAnsi="Arial" w:cs="Arial"/>
          <w:sz w:val="22"/>
          <w:szCs w:val="22"/>
        </w:rPr>
        <w:t xml:space="preserve">send results to </w:t>
      </w:r>
      <w:r w:rsidRPr="00F631EB">
        <w:rPr>
          <w:rFonts w:ascii="Arial" w:hAnsi="Arial" w:cs="Arial"/>
          <w:sz w:val="22"/>
          <w:szCs w:val="22"/>
        </w:rPr>
        <w:t>ISS with or without the MVR</w:t>
      </w:r>
      <w:r w:rsidR="0044057E" w:rsidRPr="00F631EB">
        <w:rPr>
          <w:rFonts w:ascii="Arial" w:hAnsi="Arial" w:cs="Arial"/>
          <w:sz w:val="22"/>
          <w:szCs w:val="22"/>
        </w:rPr>
        <w:t xml:space="preserve"> (depending on the Model requested)</w:t>
      </w:r>
      <w:r w:rsidRPr="00F631EB">
        <w:rPr>
          <w:rFonts w:ascii="Arial" w:hAnsi="Arial" w:cs="Arial"/>
          <w:sz w:val="22"/>
          <w:szCs w:val="22"/>
        </w:rPr>
        <w:t xml:space="preserve">. </w:t>
      </w:r>
      <w:r w:rsidR="00E5094A" w:rsidRPr="00F631EB">
        <w:rPr>
          <w:rFonts w:ascii="Arial" w:hAnsi="Arial" w:cs="Arial"/>
          <w:sz w:val="22"/>
          <w:szCs w:val="22"/>
        </w:rPr>
        <w:t xml:space="preserve"> </w:t>
      </w:r>
      <w:r w:rsidR="00FC23D5" w:rsidRPr="00F631EB">
        <w:rPr>
          <w:rFonts w:ascii="Arial" w:hAnsi="Arial" w:cs="Arial"/>
          <w:sz w:val="22"/>
          <w:szCs w:val="22"/>
        </w:rPr>
        <w:t xml:space="preserve">The Data Enhancement data will not be sent to the carrier.  </w:t>
      </w:r>
      <w:r w:rsidR="00E5094A" w:rsidRPr="00F631EB">
        <w:rPr>
          <w:rFonts w:ascii="Arial" w:hAnsi="Arial" w:cs="Arial"/>
          <w:sz w:val="22"/>
          <w:szCs w:val="22"/>
        </w:rPr>
        <w:t xml:space="preserve">Carrier will determine model to be ordered.  </w:t>
      </w:r>
      <w:r w:rsidRPr="00F631EB">
        <w:rPr>
          <w:rFonts w:ascii="Arial" w:hAnsi="Arial" w:cs="Arial"/>
          <w:sz w:val="22"/>
          <w:szCs w:val="22"/>
        </w:rPr>
        <w:t xml:space="preserve"> </w:t>
      </w:r>
    </w:p>
    <w:p w:rsidR="00F714E9" w:rsidRPr="00F631EB" w:rsidRDefault="00F714E9" w:rsidP="006032E0">
      <w:pPr>
        <w:pStyle w:val="ListParagraph"/>
        <w:ind w:left="1080"/>
        <w:rPr>
          <w:rFonts w:ascii="Arial" w:hAnsi="Arial" w:cs="Arial"/>
          <w:sz w:val="22"/>
          <w:szCs w:val="22"/>
        </w:rPr>
      </w:pPr>
    </w:p>
    <w:p w:rsidR="00AF397B" w:rsidRPr="00F631EB" w:rsidRDefault="000A60EC" w:rsidP="006032E0">
      <w:pPr>
        <w:pStyle w:val="ListParagraph"/>
        <w:ind w:left="1080"/>
        <w:rPr>
          <w:rFonts w:ascii="Arial" w:hAnsi="Arial" w:cs="Arial"/>
          <w:sz w:val="22"/>
          <w:szCs w:val="22"/>
        </w:rPr>
      </w:pPr>
      <w:r w:rsidRPr="00F631EB">
        <w:rPr>
          <w:rFonts w:ascii="Arial" w:hAnsi="Arial" w:cs="Arial"/>
          <w:sz w:val="22"/>
          <w:szCs w:val="22"/>
        </w:rPr>
        <w:t xml:space="preserve">If no new data is returned from Data Enhancement, the rule plan will continue to process to MVR.  </w:t>
      </w:r>
      <w:r w:rsidR="00F714E9" w:rsidRPr="00F631EB">
        <w:rPr>
          <w:rFonts w:ascii="Arial" w:hAnsi="Arial" w:cs="Arial"/>
          <w:sz w:val="22"/>
          <w:szCs w:val="22"/>
        </w:rPr>
        <w:t xml:space="preserve">IF Activity File </w:t>
      </w:r>
      <w:r w:rsidR="004D1EF7" w:rsidRPr="00F631EB">
        <w:rPr>
          <w:rFonts w:ascii="Arial" w:hAnsi="Arial" w:cs="Arial"/>
          <w:sz w:val="22"/>
          <w:szCs w:val="22"/>
        </w:rPr>
        <w:t xml:space="preserve">returns a </w:t>
      </w:r>
      <w:r w:rsidR="00F714E9" w:rsidRPr="00F631EB">
        <w:rPr>
          <w:rFonts w:ascii="Arial" w:hAnsi="Arial" w:cs="Arial"/>
          <w:sz w:val="22"/>
          <w:szCs w:val="22"/>
        </w:rPr>
        <w:t>Clear</w:t>
      </w:r>
      <w:r w:rsidR="004D1EF7" w:rsidRPr="00F631EB">
        <w:rPr>
          <w:rFonts w:ascii="Arial" w:hAnsi="Arial" w:cs="Arial"/>
          <w:sz w:val="22"/>
          <w:szCs w:val="22"/>
        </w:rPr>
        <w:t xml:space="preserve"> result</w:t>
      </w:r>
      <w:r w:rsidR="00F714E9" w:rsidRPr="00F631EB">
        <w:rPr>
          <w:rFonts w:ascii="Arial" w:hAnsi="Arial" w:cs="Arial"/>
          <w:sz w:val="22"/>
          <w:szCs w:val="22"/>
        </w:rPr>
        <w:t xml:space="preserve">, the rule plan will continue to ISS.  If Activity File </w:t>
      </w:r>
      <w:r w:rsidR="004D1EF7" w:rsidRPr="00F631EB">
        <w:rPr>
          <w:rFonts w:ascii="Arial" w:hAnsi="Arial" w:cs="Arial"/>
          <w:sz w:val="22"/>
          <w:szCs w:val="22"/>
        </w:rPr>
        <w:t xml:space="preserve">result </w:t>
      </w:r>
      <w:r w:rsidR="00F714E9" w:rsidRPr="00F631EB">
        <w:rPr>
          <w:rFonts w:ascii="Arial" w:hAnsi="Arial" w:cs="Arial"/>
          <w:sz w:val="22"/>
          <w:szCs w:val="22"/>
        </w:rPr>
        <w:t xml:space="preserve">is not </w:t>
      </w:r>
      <w:proofErr w:type="gramStart"/>
      <w:r w:rsidR="00F714E9" w:rsidRPr="00F631EB">
        <w:rPr>
          <w:rFonts w:ascii="Arial" w:hAnsi="Arial" w:cs="Arial"/>
          <w:sz w:val="22"/>
          <w:szCs w:val="22"/>
        </w:rPr>
        <w:t>Clear</w:t>
      </w:r>
      <w:proofErr w:type="gramEnd"/>
      <w:r w:rsidR="00F714E9" w:rsidRPr="00F631EB">
        <w:rPr>
          <w:rFonts w:ascii="Arial" w:hAnsi="Arial" w:cs="Arial"/>
          <w:sz w:val="22"/>
          <w:szCs w:val="22"/>
        </w:rPr>
        <w:t xml:space="preserve">, the rule plan will order MVR.  </w:t>
      </w:r>
      <w:r w:rsidR="00FC23D5" w:rsidRPr="00F631EB">
        <w:rPr>
          <w:rFonts w:ascii="Arial" w:hAnsi="Arial" w:cs="Arial"/>
          <w:sz w:val="22"/>
          <w:szCs w:val="22"/>
        </w:rPr>
        <w:t xml:space="preserve">MVR information is required for the MVR model.  If the MVR Model is </w:t>
      </w:r>
      <w:r w:rsidR="00AF397B" w:rsidRPr="00F631EB">
        <w:rPr>
          <w:rFonts w:ascii="Arial" w:hAnsi="Arial" w:cs="Arial"/>
          <w:sz w:val="22"/>
          <w:szCs w:val="22"/>
        </w:rPr>
        <w:t>ordered</w:t>
      </w:r>
      <w:r w:rsidR="00FC23D5" w:rsidRPr="00F631EB">
        <w:rPr>
          <w:rFonts w:ascii="Arial" w:hAnsi="Arial" w:cs="Arial"/>
          <w:sz w:val="22"/>
          <w:szCs w:val="22"/>
        </w:rPr>
        <w:t xml:space="preserve"> and the MVR is </w:t>
      </w:r>
      <w:r w:rsidR="00AF397B" w:rsidRPr="00F631EB">
        <w:rPr>
          <w:rFonts w:ascii="Arial" w:hAnsi="Arial" w:cs="Arial"/>
          <w:sz w:val="22"/>
          <w:szCs w:val="22"/>
        </w:rPr>
        <w:t xml:space="preserve">a no hit or an error, do not send the transaction to ISS and return the appropriate message to the carrier.  </w:t>
      </w:r>
      <w:r w:rsidR="00864C93" w:rsidRPr="00F631EB">
        <w:rPr>
          <w:rFonts w:ascii="Arial" w:hAnsi="Arial" w:cs="Arial"/>
          <w:sz w:val="22"/>
          <w:szCs w:val="22"/>
        </w:rPr>
        <w:t xml:space="preserve">MVR and score results will be </w:t>
      </w:r>
      <w:r w:rsidRPr="00F631EB">
        <w:rPr>
          <w:rFonts w:ascii="Arial" w:hAnsi="Arial" w:cs="Arial"/>
          <w:sz w:val="22"/>
          <w:szCs w:val="22"/>
        </w:rPr>
        <w:t>returned with separate section header records</w:t>
      </w:r>
      <w:r w:rsidR="00864C93" w:rsidRPr="00F631EB">
        <w:rPr>
          <w:rFonts w:ascii="Arial" w:hAnsi="Arial" w:cs="Arial"/>
          <w:sz w:val="22"/>
          <w:szCs w:val="22"/>
        </w:rPr>
        <w:t xml:space="preserve">. </w:t>
      </w:r>
      <w:r w:rsidR="00AF397B" w:rsidRPr="00F631EB">
        <w:rPr>
          <w:rFonts w:ascii="Arial" w:hAnsi="Arial" w:cs="Arial"/>
          <w:sz w:val="22"/>
          <w:szCs w:val="22"/>
        </w:rPr>
        <w:t xml:space="preserve">Any </w:t>
      </w:r>
      <w:r w:rsidR="00E81CFD" w:rsidRPr="00F631EB">
        <w:rPr>
          <w:rFonts w:ascii="Arial" w:hAnsi="Arial" w:cs="Arial"/>
          <w:sz w:val="22"/>
          <w:szCs w:val="22"/>
        </w:rPr>
        <w:t xml:space="preserve">additional </w:t>
      </w:r>
      <w:r w:rsidR="00AF397B" w:rsidRPr="00F631EB">
        <w:rPr>
          <w:rFonts w:ascii="Arial" w:hAnsi="Arial" w:cs="Arial"/>
          <w:sz w:val="22"/>
          <w:szCs w:val="22"/>
        </w:rPr>
        <w:t>personal information contained in the MVR</w:t>
      </w:r>
      <w:r w:rsidR="00E84252" w:rsidRPr="00F631EB">
        <w:rPr>
          <w:rFonts w:ascii="Arial" w:hAnsi="Arial" w:cs="Arial"/>
          <w:sz w:val="22"/>
          <w:szCs w:val="22"/>
        </w:rPr>
        <w:t xml:space="preserve">, not sent in by the carrier, will </w:t>
      </w:r>
      <w:r w:rsidR="00AF397B" w:rsidRPr="00F631EB">
        <w:rPr>
          <w:rFonts w:ascii="Arial" w:hAnsi="Arial" w:cs="Arial"/>
          <w:sz w:val="22"/>
          <w:szCs w:val="22"/>
        </w:rPr>
        <w:t>not be returned in the result to the carrier.</w:t>
      </w:r>
      <w:r w:rsidR="0045219F" w:rsidRPr="00F631EB">
        <w:rPr>
          <w:rFonts w:ascii="Arial" w:hAnsi="Arial" w:cs="Arial"/>
          <w:sz w:val="22"/>
          <w:szCs w:val="22"/>
        </w:rPr>
        <w:t xml:space="preserve">  If multiple</w:t>
      </w:r>
      <w:r w:rsidR="00853059" w:rsidRPr="00F631EB">
        <w:rPr>
          <w:rFonts w:ascii="Arial" w:hAnsi="Arial" w:cs="Arial"/>
          <w:sz w:val="22"/>
          <w:szCs w:val="22"/>
        </w:rPr>
        <w:t xml:space="preserve"> MVRs</w:t>
      </w:r>
      <w:r w:rsidR="0045219F" w:rsidRPr="00F631EB">
        <w:rPr>
          <w:rFonts w:ascii="Arial" w:hAnsi="Arial" w:cs="Arial"/>
          <w:sz w:val="22"/>
          <w:szCs w:val="22"/>
        </w:rPr>
        <w:t xml:space="preserve"> are returned, we will not use multiple MVRs</w:t>
      </w:r>
      <w:r w:rsidR="00341D5B" w:rsidRPr="00F631EB">
        <w:rPr>
          <w:rFonts w:ascii="Arial" w:hAnsi="Arial" w:cs="Arial"/>
          <w:sz w:val="22"/>
          <w:szCs w:val="22"/>
        </w:rPr>
        <w:t xml:space="preserve"> t</w:t>
      </w:r>
      <w:r w:rsidR="0045219F" w:rsidRPr="00F631EB">
        <w:rPr>
          <w:rFonts w:ascii="Arial" w:hAnsi="Arial" w:cs="Arial"/>
          <w:sz w:val="22"/>
          <w:szCs w:val="22"/>
        </w:rPr>
        <w:t>o score and the rule plan will switch to C114 and return the appropriate message</w:t>
      </w:r>
      <w:r w:rsidR="00937B2A" w:rsidRPr="00F631EB">
        <w:rPr>
          <w:rFonts w:ascii="Arial" w:hAnsi="Arial" w:cs="Arial"/>
          <w:sz w:val="22"/>
          <w:szCs w:val="22"/>
        </w:rPr>
        <w:t xml:space="preserve"> indicating that the MVR model wasn’t used for the score.</w:t>
      </w:r>
      <w:r w:rsidR="00E84252" w:rsidRPr="00F631EB">
        <w:rPr>
          <w:rFonts w:ascii="Arial" w:hAnsi="Arial" w:cs="Arial"/>
          <w:sz w:val="22"/>
          <w:szCs w:val="22"/>
        </w:rPr>
        <w:t xml:space="preserve">  The MVRs will be returned to the carrier.</w:t>
      </w:r>
    </w:p>
    <w:p w:rsidR="00AF397B" w:rsidRPr="00F631EB" w:rsidRDefault="00AF397B" w:rsidP="006032E0">
      <w:pPr>
        <w:pStyle w:val="ListParagraph"/>
        <w:ind w:left="1080"/>
        <w:rPr>
          <w:rFonts w:ascii="Arial" w:hAnsi="Arial" w:cs="Arial"/>
          <w:sz w:val="22"/>
          <w:szCs w:val="22"/>
        </w:rPr>
      </w:pPr>
    </w:p>
    <w:p w:rsidR="006032E0" w:rsidRPr="00F631EB" w:rsidRDefault="00864C93" w:rsidP="006032E0">
      <w:pPr>
        <w:pStyle w:val="ListParagraph"/>
        <w:ind w:left="1080"/>
        <w:rPr>
          <w:rFonts w:ascii="Arial" w:hAnsi="Arial" w:cs="Arial"/>
          <w:sz w:val="22"/>
          <w:szCs w:val="22"/>
        </w:rPr>
      </w:pPr>
      <w:r w:rsidRPr="00F631EB">
        <w:rPr>
          <w:rFonts w:ascii="Arial" w:hAnsi="Arial" w:cs="Arial"/>
          <w:sz w:val="22"/>
          <w:szCs w:val="22"/>
        </w:rPr>
        <w:t xml:space="preserve">Additional details will be in the </w:t>
      </w:r>
      <w:r w:rsidR="004C480C" w:rsidRPr="00F631EB">
        <w:rPr>
          <w:rFonts w:ascii="Arial" w:hAnsi="Arial" w:cs="Arial"/>
          <w:sz w:val="22"/>
          <w:szCs w:val="22"/>
        </w:rPr>
        <w:t>Rules Functional Requirements Specifications (FRS)</w:t>
      </w:r>
      <w:r w:rsidRPr="00F631EB">
        <w:rPr>
          <w:rFonts w:ascii="Arial" w:hAnsi="Arial" w:cs="Arial"/>
          <w:sz w:val="22"/>
          <w:szCs w:val="22"/>
        </w:rPr>
        <w:t>.</w:t>
      </w:r>
    </w:p>
    <w:p w:rsidR="006032E0" w:rsidRPr="00F631EB" w:rsidRDefault="000A499F" w:rsidP="006032E0">
      <w:pPr>
        <w:pStyle w:val="ListParagraph"/>
        <w:ind w:left="1080"/>
        <w:rPr>
          <w:rFonts w:ascii="Arial" w:hAnsi="Arial" w:cs="Arial"/>
          <w:sz w:val="22"/>
          <w:szCs w:val="22"/>
        </w:rPr>
      </w:pPr>
      <w:r w:rsidRPr="00F631EB">
        <w:rPr>
          <w:rFonts w:ascii="Verdana" w:hAnsi="Verdana"/>
          <w:sz w:val="22"/>
          <w:szCs w:val="22"/>
        </w:rPr>
        <w:br/>
      </w:r>
      <w:r w:rsidR="006032E0" w:rsidRPr="00F631EB">
        <w:rPr>
          <w:rFonts w:ascii="Arial" w:hAnsi="Arial" w:cs="Arial"/>
          <w:sz w:val="22"/>
          <w:szCs w:val="22"/>
        </w:rPr>
        <w:t>T</w:t>
      </w:r>
      <w:r w:rsidRPr="00F631EB">
        <w:rPr>
          <w:rFonts w:ascii="Arial" w:hAnsi="Arial" w:cs="Arial"/>
          <w:sz w:val="22"/>
          <w:szCs w:val="22"/>
        </w:rPr>
        <w:t xml:space="preserve">he model will produce a score for each driver from 200 to 997, where 200 = highest (worst) risk, 997 = lowest (best) risk, </w:t>
      </w:r>
      <w:r w:rsidR="00864C93" w:rsidRPr="00F631EB">
        <w:rPr>
          <w:rFonts w:ascii="Arial" w:hAnsi="Arial" w:cs="Arial"/>
          <w:sz w:val="22"/>
          <w:szCs w:val="22"/>
        </w:rPr>
        <w:t xml:space="preserve">etc.  There will not be </w:t>
      </w:r>
      <w:r w:rsidR="004C480C" w:rsidRPr="00F631EB">
        <w:rPr>
          <w:rFonts w:ascii="Arial" w:hAnsi="Arial" w:cs="Arial"/>
          <w:sz w:val="22"/>
          <w:szCs w:val="22"/>
        </w:rPr>
        <w:t>reason codes/</w:t>
      </w:r>
      <w:r w:rsidR="00864C93" w:rsidRPr="00F631EB">
        <w:rPr>
          <w:rFonts w:ascii="Arial" w:hAnsi="Arial" w:cs="Arial"/>
          <w:sz w:val="22"/>
          <w:szCs w:val="22"/>
        </w:rPr>
        <w:t>model indicators.</w:t>
      </w:r>
    </w:p>
    <w:p w:rsidR="00853059" w:rsidRPr="00F631EB" w:rsidRDefault="00853059" w:rsidP="00853059">
      <w:pPr>
        <w:numPr>
          <w:ilvl w:val="1"/>
          <w:numId w:val="1"/>
        </w:numPr>
        <w:rPr>
          <w:rFonts w:ascii="Arial" w:hAnsi="Arial" w:cs="Arial"/>
          <w:b/>
          <w:sz w:val="22"/>
          <w:szCs w:val="22"/>
        </w:rPr>
      </w:pPr>
      <w:r w:rsidRPr="00F631EB">
        <w:rPr>
          <w:rFonts w:ascii="Arial" w:hAnsi="Arial" w:cs="Arial"/>
          <w:b/>
          <w:sz w:val="22"/>
          <w:szCs w:val="22"/>
        </w:rPr>
        <w:lastRenderedPageBreak/>
        <w:t>Data</w:t>
      </w:r>
      <w:r w:rsidRPr="00F631EB">
        <w:rPr>
          <w:rFonts w:ascii="Arial" w:hAnsi="Arial" w:cs="Arial"/>
          <w:sz w:val="22"/>
          <w:szCs w:val="22"/>
        </w:rPr>
        <w:t xml:space="preserve"> – The Attract for Commercial Auto will utilize data attributes from:</w:t>
      </w:r>
    </w:p>
    <w:p w:rsidR="00853059" w:rsidRPr="00F631EB" w:rsidRDefault="00853059" w:rsidP="00853059">
      <w:pPr>
        <w:pStyle w:val="NoSpacing"/>
        <w:numPr>
          <w:ilvl w:val="0"/>
          <w:numId w:val="23"/>
        </w:numPr>
        <w:rPr>
          <w:rFonts w:ascii="Arial" w:hAnsi="Arial" w:cs="Arial"/>
          <w:sz w:val="20"/>
          <w:szCs w:val="20"/>
        </w:rPr>
      </w:pPr>
      <w:r w:rsidRPr="00F631EB">
        <w:rPr>
          <w:rFonts w:ascii="Arial" w:hAnsi="Arial" w:cs="Arial"/>
          <w:sz w:val="20"/>
          <w:szCs w:val="20"/>
        </w:rPr>
        <w:t>Boca Shell 4.0 (Public Records)</w:t>
      </w:r>
    </w:p>
    <w:p w:rsidR="00853059" w:rsidRPr="00F631EB" w:rsidRDefault="00853059" w:rsidP="00853059">
      <w:pPr>
        <w:pStyle w:val="NoSpacing"/>
        <w:numPr>
          <w:ilvl w:val="0"/>
          <w:numId w:val="23"/>
        </w:numPr>
        <w:rPr>
          <w:rFonts w:ascii="Arial" w:hAnsi="Arial" w:cs="Arial"/>
          <w:sz w:val="20"/>
          <w:szCs w:val="20"/>
        </w:rPr>
      </w:pPr>
      <w:r w:rsidRPr="00F631EB">
        <w:rPr>
          <w:rFonts w:ascii="Arial" w:hAnsi="Arial" w:cs="Arial"/>
          <w:sz w:val="20"/>
          <w:szCs w:val="20"/>
        </w:rPr>
        <w:t>Length of Driving</w:t>
      </w:r>
    </w:p>
    <w:p w:rsidR="00853059" w:rsidRPr="00F631EB" w:rsidRDefault="00853059" w:rsidP="00853059">
      <w:pPr>
        <w:pStyle w:val="NoSpacing"/>
        <w:numPr>
          <w:ilvl w:val="0"/>
          <w:numId w:val="23"/>
        </w:numPr>
        <w:rPr>
          <w:rFonts w:ascii="Arial" w:hAnsi="Arial" w:cs="Arial"/>
          <w:sz w:val="20"/>
          <w:szCs w:val="20"/>
        </w:rPr>
      </w:pPr>
      <w:r w:rsidRPr="00F631EB">
        <w:rPr>
          <w:rFonts w:ascii="Arial" w:hAnsi="Arial" w:cs="Arial"/>
          <w:sz w:val="20"/>
          <w:szCs w:val="20"/>
        </w:rPr>
        <w:t>Motor Vehicle Reports (MVRs)</w:t>
      </w:r>
    </w:p>
    <w:p w:rsidR="002A1BA0" w:rsidRPr="00F631EB" w:rsidRDefault="002A1BA0" w:rsidP="00645DEE">
      <w:pPr>
        <w:pStyle w:val="ListParagraph"/>
        <w:ind w:left="360"/>
        <w:rPr>
          <w:sz w:val="22"/>
          <w:szCs w:val="22"/>
        </w:rPr>
      </w:pPr>
      <w:r w:rsidRPr="00F631EB">
        <w:rPr>
          <w:sz w:val="22"/>
          <w:szCs w:val="22"/>
        </w:rPr>
        <w:t xml:space="preserve"> </w:t>
      </w:r>
    </w:p>
    <w:p w:rsidR="00F22C0A" w:rsidRPr="00F631EB" w:rsidRDefault="00A05DC0" w:rsidP="00645DEE">
      <w:pPr>
        <w:pStyle w:val="ListParagraph"/>
        <w:numPr>
          <w:ilvl w:val="1"/>
          <w:numId w:val="1"/>
        </w:numPr>
        <w:rPr>
          <w:rFonts w:ascii="Arial" w:hAnsi="Arial" w:cs="Arial"/>
          <w:sz w:val="22"/>
          <w:szCs w:val="22"/>
        </w:rPr>
      </w:pPr>
      <w:r w:rsidRPr="00F631EB">
        <w:rPr>
          <w:rFonts w:ascii="Arial" w:hAnsi="Arial" w:cs="Arial"/>
          <w:b/>
          <w:sz w:val="22"/>
          <w:szCs w:val="22"/>
        </w:rPr>
        <w:t>Compliance/Restrictions</w:t>
      </w:r>
      <w:r w:rsidRPr="00F631EB">
        <w:rPr>
          <w:rFonts w:ascii="Arial" w:hAnsi="Arial" w:cs="Arial"/>
          <w:sz w:val="22"/>
          <w:szCs w:val="22"/>
        </w:rPr>
        <w:t xml:space="preserve"> </w:t>
      </w:r>
      <w:r w:rsidR="00F22C0A" w:rsidRPr="00F631EB">
        <w:rPr>
          <w:rFonts w:ascii="Arial" w:hAnsi="Arial" w:cs="Arial"/>
          <w:sz w:val="22"/>
          <w:szCs w:val="22"/>
        </w:rPr>
        <w:t>–</w:t>
      </w:r>
      <w:r w:rsidR="002A1BA0" w:rsidRPr="00F631EB">
        <w:rPr>
          <w:rFonts w:ascii="Arial" w:hAnsi="Arial" w:cs="Arial"/>
          <w:sz w:val="22"/>
          <w:szCs w:val="22"/>
        </w:rPr>
        <w:t xml:space="preserve"> DPPA, GLB</w:t>
      </w:r>
      <w:r w:rsidRPr="00F631EB">
        <w:rPr>
          <w:rFonts w:ascii="Arial" w:hAnsi="Arial" w:cs="Arial"/>
          <w:sz w:val="22"/>
          <w:szCs w:val="22"/>
        </w:rPr>
        <w:t xml:space="preserve"> </w:t>
      </w:r>
    </w:p>
    <w:p w:rsidR="0090768E" w:rsidRPr="00F631EB" w:rsidRDefault="0090768E" w:rsidP="0090768E">
      <w:pPr>
        <w:pStyle w:val="ListParagraph"/>
        <w:ind w:left="1080"/>
        <w:rPr>
          <w:rFonts w:ascii="Arial" w:hAnsi="Arial" w:cs="Arial"/>
          <w:sz w:val="22"/>
          <w:szCs w:val="22"/>
        </w:rPr>
      </w:pPr>
      <w:r w:rsidRPr="00F631EB">
        <w:rPr>
          <w:rFonts w:ascii="Arial" w:hAnsi="Arial" w:cs="Arial"/>
          <w:sz w:val="22"/>
          <w:szCs w:val="22"/>
        </w:rPr>
        <w:t>The defaults for Insurance, approved by legal are:</w:t>
      </w:r>
    </w:p>
    <w:p w:rsidR="0090768E" w:rsidRPr="00F631EB" w:rsidRDefault="0090768E" w:rsidP="0090768E">
      <w:pPr>
        <w:pStyle w:val="ListParagraph"/>
        <w:ind w:left="1080"/>
        <w:rPr>
          <w:sz w:val="22"/>
          <w:szCs w:val="22"/>
        </w:rPr>
      </w:pPr>
    </w:p>
    <w:p w:rsidR="0090768E" w:rsidRPr="00F631EB" w:rsidRDefault="0090768E" w:rsidP="0090768E">
      <w:pPr>
        <w:ind w:left="1080"/>
        <w:rPr>
          <w:rFonts w:ascii="Arial" w:hAnsi="Arial" w:cs="Arial"/>
          <w:sz w:val="22"/>
          <w:szCs w:val="22"/>
        </w:rPr>
      </w:pPr>
      <w:r w:rsidRPr="00F631EB">
        <w:rPr>
          <w:rFonts w:ascii="Arial" w:hAnsi="Arial" w:cs="Arial"/>
          <w:sz w:val="22"/>
          <w:szCs w:val="22"/>
        </w:rPr>
        <w:t>The DPPA code to be logged is “6” – For use by an insurer or insurance support organization, or by a self-insured entity, or its agents, employees, or contractors, in connection with claims investigation activities, antifraud activities, rating or underwriting.</w:t>
      </w:r>
    </w:p>
    <w:p w:rsidR="0090768E" w:rsidRPr="00F631EB" w:rsidRDefault="0090768E" w:rsidP="0090768E">
      <w:pPr>
        <w:ind w:left="1080"/>
        <w:rPr>
          <w:rFonts w:ascii="Arial" w:hAnsi="Arial" w:cs="Arial"/>
          <w:sz w:val="22"/>
          <w:szCs w:val="22"/>
        </w:rPr>
      </w:pPr>
      <w:r w:rsidRPr="00F631EB">
        <w:rPr>
          <w:rFonts w:ascii="Arial" w:hAnsi="Arial" w:cs="Arial"/>
          <w:sz w:val="22"/>
          <w:szCs w:val="22"/>
        </w:rPr>
        <w:t>The GLB code to be logged is “</w:t>
      </w:r>
      <w:r w:rsidR="00E84252" w:rsidRPr="00F631EB">
        <w:rPr>
          <w:rFonts w:ascii="Arial" w:hAnsi="Arial" w:cs="Arial"/>
          <w:sz w:val="22"/>
          <w:szCs w:val="22"/>
        </w:rPr>
        <w:t>5</w:t>
      </w:r>
      <w:r w:rsidRPr="00F631EB">
        <w:rPr>
          <w:rFonts w:ascii="Arial" w:hAnsi="Arial" w:cs="Arial"/>
          <w:sz w:val="22"/>
          <w:szCs w:val="22"/>
        </w:rPr>
        <w:t xml:space="preserve">” </w:t>
      </w:r>
      <w:r w:rsidR="0045219F" w:rsidRPr="00F631EB">
        <w:rPr>
          <w:rFonts w:ascii="Arial" w:hAnsi="Arial" w:cs="Arial"/>
          <w:sz w:val="22"/>
          <w:szCs w:val="22"/>
        </w:rPr>
        <w:t>– to protect against or prevent actual or potential fraud, unauthorized transaction, claims or other liability</w:t>
      </w:r>
      <w:r w:rsidRPr="00F631EB">
        <w:rPr>
          <w:rFonts w:ascii="Arial" w:hAnsi="Arial" w:cs="Arial"/>
          <w:sz w:val="22"/>
          <w:szCs w:val="22"/>
        </w:rPr>
        <w:t>.</w:t>
      </w:r>
    </w:p>
    <w:p w:rsidR="0090768E" w:rsidRPr="00F631EB" w:rsidRDefault="0090768E" w:rsidP="0090768E">
      <w:pPr>
        <w:rPr>
          <w:rFonts w:ascii="Arial" w:hAnsi="Arial" w:cs="Arial"/>
          <w:sz w:val="22"/>
          <w:szCs w:val="22"/>
        </w:rPr>
      </w:pPr>
    </w:p>
    <w:p w:rsidR="0090768E" w:rsidRPr="00F631EB" w:rsidRDefault="008B3E06" w:rsidP="008B3E06">
      <w:pPr>
        <w:ind w:left="1080" w:hanging="1080"/>
        <w:rPr>
          <w:rFonts w:ascii="Arial" w:hAnsi="Arial" w:cs="Arial"/>
          <w:b/>
          <w:sz w:val="18"/>
          <w:szCs w:val="18"/>
        </w:rPr>
      </w:pPr>
      <w:r w:rsidRPr="00F631EB">
        <w:tab/>
      </w:r>
      <w:r w:rsidRPr="00F631EB">
        <w:rPr>
          <w:rFonts w:ascii="Arial" w:hAnsi="Arial" w:cs="Arial"/>
          <w:bCs/>
          <w:sz w:val="22"/>
          <w:szCs w:val="22"/>
        </w:rPr>
        <w:t xml:space="preserve">We are not making any changes to MVR and the way the product is </w:t>
      </w:r>
      <w:r w:rsidR="006B1375" w:rsidRPr="00F631EB">
        <w:rPr>
          <w:rFonts w:ascii="Arial" w:hAnsi="Arial" w:cs="Arial"/>
          <w:bCs/>
          <w:sz w:val="22"/>
          <w:szCs w:val="22"/>
        </w:rPr>
        <w:t>processed today</w:t>
      </w:r>
      <w:r w:rsidRPr="00F631EB">
        <w:rPr>
          <w:rFonts w:ascii="Arial" w:hAnsi="Arial" w:cs="Arial"/>
          <w:bCs/>
          <w:sz w:val="22"/>
          <w:szCs w:val="22"/>
        </w:rPr>
        <w:t>.</w:t>
      </w:r>
    </w:p>
    <w:p w:rsidR="00A05DC0" w:rsidRPr="00F631EB" w:rsidRDefault="00A05DC0" w:rsidP="004D1EF7">
      <w:pPr>
        <w:rPr>
          <w:rFonts w:ascii="Arial" w:hAnsi="Arial" w:cs="Arial"/>
          <w:sz w:val="22"/>
          <w:szCs w:val="22"/>
        </w:rPr>
      </w:pPr>
    </w:p>
    <w:p w:rsidR="00F317B7" w:rsidRPr="00F631EB" w:rsidRDefault="00F317B7" w:rsidP="00645DEE">
      <w:pPr>
        <w:pStyle w:val="ListParagraph"/>
        <w:numPr>
          <w:ilvl w:val="1"/>
          <w:numId w:val="1"/>
        </w:numPr>
        <w:rPr>
          <w:rFonts w:ascii="Arial" w:hAnsi="Arial" w:cs="Arial"/>
          <w:sz w:val="22"/>
          <w:szCs w:val="22"/>
        </w:rPr>
      </w:pPr>
      <w:r w:rsidRPr="00F631EB">
        <w:rPr>
          <w:rFonts w:ascii="Arial" w:hAnsi="Arial" w:cs="Arial"/>
          <w:b/>
          <w:sz w:val="22"/>
          <w:szCs w:val="22"/>
        </w:rPr>
        <w:t xml:space="preserve">Contract Restrictions: </w:t>
      </w:r>
      <w:r w:rsidRPr="00F631EB">
        <w:rPr>
          <w:rFonts w:ascii="Arial" w:hAnsi="Arial" w:cs="Arial"/>
          <w:sz w:val="22"/>
          <w:szCs w:val="22"/>
        </w:rPr>
        <w:t>Customer level contracts to include GLB / DPPA language</w:t>
      </w:r>
      <w:r w:rsidR="002A1BA0" w:rsidRPr="00F631EB">
        <w:rPr>
          <w:rFonts w:ascii="Arial" w:hAnsi="Arial" w:cs="Arial"/>
          <w:sz w:val="22"/>
          <w:szCs w:val="22"/>
        </w:rPr>
        <w:t>.</w:t>
      </w:r>
      <w:r w:rsidRPr="00F631EB">
        <w:rPr>
          <w:rFonts w:ascii="Arial" w:hAnsi="Arial" w:cs="Arial"/>
          <w:sz w:val="22"/>
          <w:szCs w:val="22"/>
        </w:rPr>
        <w:t xml:space="preserve"> </w:t>
      </w:r>
      <w:r w:rsidR="00864C93" w:rsidRPr="00F631EB">
        <w:rPr>
          <w:rFonts w:ascii="Arial" w:hAnsi="Arial" w:cs="Arial"/>
          <w:sz w:val="22"/>
          <w:szCs w:val="22"/>
        </w:rPr>
        <w:t>MVR restrictions will be listed in the contract.</w:t>
      </w:r>
      <w:r w:rsidR="00A550A0" w:rsidRPr="00F631EB">
        <w:rPr>
          <w:rFonts w:ascii="Arial" w:hAnsi="Arial" w:cs="Arial"/>
          <w:sz w:val="22"/>
          <w:szCs w:val="22"/>
        </w:rPr>
        <w:t xml:space="preserve"> </w:t>
      </w:r>
      <w:r w:rsidR="00E84252" w:rsidRPr="00F631EB">
        <w:rPr>
          <w:rFonts w:ascii="Arial" w:hAnsi="Arial" w:cs="Arial"/>
          <w:sz w:val="22"/>
          <w:szCs w:val="22"/>
        </w:rPr>
        <w:t>This product does not utiliz</w:t>
      </w:r>
      <w:r w:rsidR="00937B2A" w:rsidRPr="00F631EB">
        <w:rPr>
          <w:rFonts w:ascii="Arial" w:hAnsi="Arial" w:cs="Arial"/>
          <w:sz w:val="22"/>
          <w:szCs w:val="22"/>
        </w:rPr>
        <w:t>e data from C.L.U.E Commercial.  However, the business is requiring that a carrier contribute to C.L.U.E Commercial in order to utilize this product in order to encourage contributions to C.L.U.E Commercial.</w:t>
      </w:r>
    </w:p>
    <w:p w:rsidR="00F97A74" w:rsidRPr="00F631EB" w:rsidRDefault="00853059" w:rsidP="00F97A74">
      <w:pPr>
        <w:pStyle w:val="ListParagraph"/>
        <w:ind w:left="1170"/>
        <w:rPr>
          <w:ins w:id="8" w:author="hutter01" w:date="2014-03-27T15:59:00Z"/>
          <w:rFonts w:ascii="Arial" w:hAnsi="Arial" w:cs="Arial"/>
          <w:sz w:val="22"/>
          <w:szCs w:val="22"/>
        </w:rPr>
      </w:pPr>
      <w:r w:rsidRPr="00F631EB">
        <w:rPr>
          <w:rFonts w:ascii="Arial" w:hAnsi="Arial" w:cs="Arial"/>
          <w:sz w:val="22"/>
          <w:szCs w:val="22"/>
        </w:rPr>
        <w:t>Contracts should also make sure the prohibition on use of the information for employment decisions is also included in the agreement.</w:t>
      </w:r>
    </w:p>
    <w:p w:rsidR="00F317B7" w:rsidRPr="00F631EB" w:rsidRDefault="00F317B7" w:rsidP="00F317B7">
      <w:pPr>
        <w:pStyle w:val="ListParagraph"/>
        <w:ind w:left="1080"/>
        <w:rPr>
          <w:rFonts w:ascii="Arial" w:hAnsi="Arial" w:cs="Arial"/>
          <w:sz w:val="22"/>
          <w:szCs w:val="22"/>
        </w:rPr>
      </w:pPr>
    </w:p>
    <w:p w:rsidR="00A05DC0" w:rsidRPr="00F631EB" w:rsidRDefault="00A05DC0" w:rsidP="00645DEE">
      <w:pPr>
        <w:pStyle w:val="ListParagraph"/>
        <w:numPr>
          <w:ilvl w:val="1"/>
          <w:numId w:val="1"/>
        </w:numPr>
        <w:rPr>
          <w:rFonts w:ascii="Arial" w:hAnsi="Arial" w:cs="Arial"/>
          <w:sz w:val="22"/>
          <w:szCs w:val="22"/>
        </w:rPr>
      </w:pPr>
      <w:r w:rsidRPr="00F631EB">
        <w:rPr>
          <w:rFonts w:ascii="Arial" w:hAnsi="Arial" w:cs="Arial"/>
          <w:b/>
          <w:sz w:val="22"/>
          <w:szCs w:val="22"/>
        </w:rPr>
        <w:t>Interface</w:t>
      </w:r>
      <w:r w:rsidRPr="00F631EB">
        <w:rPr>
          <w:rFonts w:ascii="Arial" w:hAnsi="Arial" w:cs="Arial"/>
          <w:sz w:val="22"/>
          <w:szCs w:val="22"/>
        </w:rPr>
        <w:t xml:space="preserve"> – Interactive</w:t>
      </w:r>
      <w:r w:rsidR="009B5F32" w:rsidRPr="00F631EB">
        <w:rPr>
          <w:rFonts w:ascii="Arial" w:hAnsi="Arial" w:cs="Arial"/>
          <w:sz w:val="22"/>
          <w:szCs w:val="22"/>
        </w:rPr>
        <w:t xml:space="preserve"> </w:t>
      </w:r>
      <w:r w:rsidR="00AF397B" w:rsidRPr="00F631EB">
        <w:rPr>
          <w:rFonts w:ascii="Arial" w:hAnsi="Arial" w:cs="Arial"/>
          <w:sz w:val="22"/>
          <w:szCs w:val="22"/>
        </w:rPr>
        <w:t>Roll to Batch processing should be allowed.</w:t>
      </w:r>
    </w:p>
    <w:p w:rsidR="00A05DC0" w:rsidRPr="00F631EB" w:rsidRDefault="00A05DC0" w:rsidP="00645DEE">
      <w:pPr>
        <w:pStyle w:val="ListParagraph"/>
        <w:ind w:left="1080"/>
        <w:rPr>
          <w:rFonts w:ascii="Arial" w:hAnsi="Arial" w:cs="Arial"/>
          <w:dstrike/>
          <w:sz w:val="22"/>
          <w:szCs w:val="22"/>
        </w:rPr>
      </w:pPr>
    </w:p>
    <w:p w:rsidR="00F2789F" w:rsidRPr="00F631EB" w:rsidRDefault="00A05DC0" w:rsidP="00645DEE">
      <w:pPr>
        <w:pStyle w:val="ListParagraph"/>
        <w:numPr>
          <w:ilvl w:val="1"/>
          <w:numId w:val="1"/>
        </w:numPr>
        <w:rPr>
          <w:rFonts w:ascii="Arial" w:hAnsi="Arial" w:cs="Arial"/>
          <w:sz w:val="22"/>
          <w:szCs w:val="22"/>
        </w:rPr>
      </w:pPr>
      <w:r w:rsidRPr="00F631EB">
        <w:rPr>
          <w:rFonts w:ascii="Arial" w:hAnsi="Arial" w:cs="Arial"/>
          <w:b/>
          <w:sz w:val="22"/>
          <w:szCs w:val="22"/>
        </w:rPr>
        <w:t>Delivery System</w:t>
      </w:r>
      <w:r w:rsidR="00F2789F" w:rsidRPr="00F631EB">
        <w:rPr>
          <w:rFonts w:ascii="Arial" w:hAnsi="Arial" w:cs="Arial"/>
          <w:sz w:val="22"/>
          <w:szCs w:val="22"/>
        </w:rPr>
        <w:t xml:space="preserve"> – System-to-system</w:t>
      </w:r>
    </w:p>
    <w:p w:rsidR="00A05DC0" w:rsidRPr="00F631EB" w:rsidRDefault="004D1EF7" w:rsidP="00F2789F">
      <w:pPr>
        <w:pStyle w:val="ListParagraph"/>
        <w:ind w:left="1080"/>
        <w:rPr>
          <w:rFonts w:ascii="Arial" w:hAnsi="Arial" w:cs="Arial"/>
          <w:sz w:val="22"/>
          <w:szCs w:val="22"/>
        </w:rPr>
      </w:pPr>
      <w:r w:rsidRPr="00F631EB">
        <w:rPr>
          <w:rFonts w:ascii="Arial" w:hAnsi="Arial" w:cs="Arial"/>
          <w:sz w:val="22"/>
          <w:szCs w:val="22"/>
        </w:rPr>
        <w:t xml:space="preserve">The </w:t>
      </w:r>
      <w:r w:rsidR="00760230" w:rsidRPr="00F631EB">
        <w:rPr>
          <w:rFonts w:ascii="Arial" w:hAnsi="Arial" w:cs="Arial"/>
          <w:sz w:val="22"/>
          <w:szCs w:val="22"/>
        </w:rPr>
        <w:t xml:space="preserve">Insurance </w:t>
      </w:r>
      <w:r w:rsidR="00F2789F" w:rsidRPr="00F631EB">
        <w:rPr>
          <w:rFonts w:ascii="Arial" w:hAnsi="Arial" w:cs="Arial"/>
          <w:sz w:val="22"/>
          <w:szCs w:val="22"/>
        </w:rPr>
        <w:t xml:space="preserve">Solutions </w:t>
      </w:r>
      <w:r w:rsidR="009B5F32" w:rsidRPr="00F631EB">
        <w:rPr>
          <w:rFonts w:ascii="Arial" w:hAnsi="Arial" w:cs="Arial"/>
          <w:sz w:val="22"/>
          <w:szCs w:val="22"/>
        </w:rPr>
        <w:t xml:space="preserve">portal </w:t>
      </w:r>
      <w:r w:rsidR="00F2789F" w:rsidRPr="00F631EB">
        <w:rPr>
          <w:rFonts w:ascii="Arial" w:hAnsi="Arial" w:cs="Arial"/>
          <w:sz w:val="22"/>
          <w:szCs w:val="22"/>
        </w:rPr>
        <w:t>will be implemented at a later date.</w:t>
      </w:r>
    </w:p>
    <w:p w:rsidR="00760230" w:rsidRPr="00F631EB" w:rsidRDefault="00760230" w:rsidP="00645DEE">
      <w:pPr>
        <w:pStyle w:val="ListParagraph"/>
        <w:ind w:left="1080"/>
        <w:rPr>
          <w:rFonts w:ascii="Arial" w:hAnsi="Arial" w:cs="Arial"/>
          <w:sz w:val="22"/>
          <w:szCs w:val="22"/>
        </w:rPr>
      </w:pPr>
    </w:p>
    <w:p w:rsidR="00F2789F" w:rsidRPr="00F631EB" w:rsidRDefault="00760230" w:rsidP="00C81E20">
      <w:pPr>
        <w:pStyle w:val="ListParagraph"/>
        <w:numPr>
          <w:ilvl w:val="1"/>
          <w:numId w:val="1"/>
        </w:numPr>
        <w:rPr>
          <w:b/>
          <w:sz w:val="22"/>
          <w:szCs w:val="22"/>
        </w:rPr>
      </w:pPr>
      <w:r w:rsidRPr="00F631EB">
        <w:rPr>
          <w:rFonts w:ascii="Arial" w:hAnsi="Arial" w:cs="Arial"/>
          <w:b/>
          <w:sz w:val="22"/>
          <w:szCs w:val="22"/>
        </w:rPr>
        <w:t>Process Flow</w:t>
      </w:r>
      <w:r w:rsidRPr="00F631EB">
        <w:rPr>
          <w:rFonts w:ascii="Arial" w:hAnsi="Arial" w:cs="Arial"/>
          <w:sz w:val="22"/>
          <w:szCs w:val="22"/>
        </w:rPr>
        <w:t xml:space="preserve"> –</w:t>
      </w:r>
    </w:p>
    <w:p w:rsidR="00F2789F" w:rsidRPr="00F631EB" w:rsidRDefault="00853059" w:rsidP="00F2789F">
      <w:pPr>
        <w:pStyle w:val="ListParagraph"/>
        <w:ind w:left="1080"/>
        <w:rPr>
          <w:b/>
          <w:sz w:val="22"/>
          <w:szCs w:val="22"/>
        </w:rPr>
      </w:pPr>
      <w:r w:rsidRPr="00F631EB">
        <w:object w:dxaOrig="7151" w:dyaOrig="5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27.25pt" o:ole="">
            <v:imagedata r:id="rId15" o:title=""/>
          </v:shape>
          <o:OLEObject Type="Embed" ProgID="Visio.Drawing.11" ShapeID="_x0000_i1025" DrawAspect="Content" ObjectID="_1458472196" r:id="rId16"/>
        </w:object>
      </w:r>
    </w:p>
    <w:p w:rsidR="00760230" w:rsidRPr="00F631EB" w:rsidRDefault="00760230" w:rsidP="00645DEE">
      <w:pPr>
        <w:pStyle w:val="ListParagraph"/>
        <w:ind w:left="1080"/>
        <w:rPr>
          <w:rFonts w:ascii="Arial" w:hAnsi="Arial" w:cs="Arial"/>
          <w:sz w:val="22"/>
          <w:szCs w:val="22"/>
        </w:rPr>
      </w:pPr>
    </w:p>
    <w:p w:rsidR="003E41FF" w:rsidRPr="00F631EB" w:rsidRDefault="003E41FF" w:rsidP="00645DEE">
      <w:pPr>
        <w:pStyle w:val="ListParagraph"/>
        <w:ind w:left="1080"/>
        <w:rPr>
          <w:rFonts w:ascii="Arial" w:hAnsi="Arial" w:cs="Arial"/>
          <w:sz w:val="22"/>
          <w:szCs w:val="22"/>
        </w:rPr>
      </w:pPr>
    </w:p>
    <w:p w:rsidR="00760230" w:rsidRPr="00F631EB" w:rsidRDefault="00760230" w:rsidP="00645DEE">
      <w:pPr>
        <w:pStyle w:val="ListParagraph"/>
        <w:numPr>
          <w:ilvl w:val="1"/>
          <w:numId w:val="1"/>
        </w:numPr>
        <w:rPr>
          <w:rFonts w:ascii="Arial" w:hAnsi="Arial" w:cs="Arial"/>
          <w:sz w:val="22"/>
          <w:szCs w:val="22"/>
        </w:rPr>
      </w:pPr>
      <w:r w:rsidRPr="00F631EB">
        <w:rPr>
          <w:rFonts w:ascii="Arial" w:hAnsi="Arial" w:cs="Arial"/>
          <w:b/>
          <w:sz w:val="22"/>
          <w:szCs w:val="22"/>
        </w:rPr>
        <w:t>Format</w:t>
      </w:r>
      <w:r w:rsidR="00F2789F" w:rsidRPr="00F631EB">
        <w:rPr>
          <w:rFonts w:ascii="Arial" w:hAnsi="Arial" w:cs="Arial"/>
          <w:sz w:val="22"/>
          <w:szCs w:val="22"/>
        </w:rPr>
        <w:t xml:space="preserve"> – </w:t>
      </w:r>
      <w:r w:rsidR="006032E0" w:rsidRPr="00F631EB">
        <w:rPr>
          <w:rFonts w:ascii="Arial" w:hAnsi="Arial" w:cs="Arial"/>
          <w:sz w:val="22"/>
          <w:szCs w:val="22"/>
        </w:rPr>
        <w:t xml:space="preserve">MVR </w:t>
      </w:r>
      <w:r w:rsidR="009B5F32" w:rsidRPr="00F631EB">
        <w:rPr>
          <w:rFonts w:ascii="Arial" w:hAnsi="Arial" w:cs="Arial"/>
          <w:sz w:val="22"/>
          <w:szCs w:val="22"/>
        </w:rPr>
        <w:t xml:space="preserve">Inform v1/v2 </w:t>
      </w:r>
      <w:r w:rsidR="006032E0" w:rsidRPr="00F631EB">
        <w:rPr>
          <w:rFonts w:ascii="Arial" w:hAnsi="Arial" w:cs="Arial"/>
          <w:sz w:val="22"/>
          <w:szCs w:val="22"/>
        </w:rPr>
        <w:t xml:space="preserve">and </w:t>
      </w:r>
      <w:r w:rsidRPr="00F631EB">
        <w:rPr>
          <w:rFonts w:ascii="Arial" w:hAnsi="Arial" w:cs="Arial"/>
          <w:sz w:val="22"/>
          <w:szCs w:val="22"/>
        </w:rPr>
        <w:t>XML</w:t>
      </w:r>
    </w:p>
    <w:p w:rsidR="001E0182" w:rsidRPr="00F631EB" w:rsidRDefault="001E0182" w:rsidP="001E0182">
      <w:pPr>
        <w:pStyle w:val="ListParagraph"/>
        <w:ind w:left="1080"/>
        <w:rPr>
          <w:rFonts w:ascii="Arial" w:hAnsi="Arial" w:cs="Arial"/>
          <w:sz w:val="22"/>
          <w:szCs w:val="22"/>
        </w:rPr>
      </w:pPr>
    </w:p>
    <w:p w:rsidR="00760230" w:rsidRPr="00F631EB" w:rsidRDefault="00760230" w:rsidP="00645DEE">
      <w:pPr>
        <w:pStyle w:val="ListParagraph"/>
        <w:ind w:left="1080"/>
        <w:rPr>
          <w:rFonts w:ascii="Arial" w:hAnsi="Arial" w:cs="Arial"/>
          <w:sz w:val="22"/>
          <w:szCs w:val="22"/>
        </w:rPr>
      </w:pPr>
    </w:p>
    <w:p w:rsidR="00760230" w:rsidRPr="00F631EB" w:rsidRDefault="00760230" w:rsidP="0053744F">
      <w:pPr>
        <w:pStyle w:val="ListParagraph"/>
        <w:numPr>
          <w:ilvl w:val="1"/>
          <w:numId w:val="1"/>
        </w:numPr>
        <w:rPr>
          <w:rFonts w:ascii="Arial" w:hAnsi="Arial" w:cs="Arial"/>
          <w:sz w:val="22"/>
          <w:szCs w:val="22"/>
        </w:rPr>
      </w:pPr>
      <w:r w:rsidRPr="00F631EB">
        <w:rPr>
          <w:rFonts w:ascii="Arial" w:hAnsi="Arial" w:cs="Arial"/>
          <w:b/>
          <w:sz w:val="22"/>
          <w:szCs w:val="22"/>
        </w:rPr>
        <w:t>Inquiry</w:t>
      </w:r>
      <w:r w:rsidRPr="00F631EB">
        <w:rPr>
          <w:rFonts w:ascii="Arial" w:hAnsi="Arial" w:cs="Arial"/>
          <w:sz w:val="22"/>
          <w:szCs w:val="22"/>
        </w:rPr>
        <w:t xml:space="preserve"> – </w:t>
      </w:r>
      <w:r w:rsidR="0053744F" w:rsidRPr="00F631EB">
        <w:rPr>
          <w:rFonts w:ascii="Arial" w:hAnsi="Arial" w:cs="Arial"/>
          <w:sz w:val="22"/>
          <w:szCs w:val="22"/>
        </w:rPr>
        <w:t>MVR f</w:t>
      </w:r>
      <w:r w:rsidRPr="00F631EB">
        <w:rPr>
          <w:rFonts w:ascii="Arial" w:hAnsi="Arial" w:cs="Arial"/>
          <w:sz w:val="22"/>
          <w:szCs w:val="22"/>
        </w:rPr>
        <w:t xml:space="preserve">ields </w:t>
      </w:r>
      <w:r w:rsidR="0053744F" w:rsidRPr="00F631EB">
        <w:rPr>
          <w:rFonts w:ascii="Arial" w:hAnsi="Arial" w:cs="Arial"/>
          <w:sz w:val="22"/>
          <w:szCs w:val="22"/>
        </w:rPr>
        <w:t xml:space="preserve">vary by state. </w:t>
      </w:r>
    </w:p>
    <w:p w:rsidR="00771B69" w:rsidRPr="00F631EB" w:rsidRDefault="009B5F32" w:rsidP="00E5094A">
      <w:pPr>
        <w:pStyle w:val="ListParagraph"/>
        <w:numPr>
          <w:ilvl w:val="0"/>
          <w:numId w:val="32"/>
        </w:numPr>
        <w:rPr>
          <w:rFonts w:ascii="Arial" w:hAnsi="Arial" w:cs="Arial"/>
          <w:sz w:val="22"/>
          <w:szCs w:val="22"/>
        </w:rPr>
      </w:pPr>
      <w:r w:rsidRPr="00F631EB">
        <w:rPr>
          <w:rFonts w:ascii="Arial" w:hAnsi="Arial" w:cs="Arial"/>
          <w:sz w:val="22"/>
          <w:szCs w:val="22"/>
        </w:rPr>
        <w:t>First and last name</w:t>
      </w:r>
      <w:r w:rsidR="00E5094A" w:rsidRPr="00F631EB">
        <w:rPr>
          <w:rFonts w:ascii="Arial" w:hAnsi="Arial" w:cs="Arial"/>
          <w:sz w:val="22"/>
          <w:szCs w:val="22"/>
        </w:rPr>
        <w:t xml:space="preserve"> - Required</w:t>
      </w:r>
    </w:p>
    <w:p w:rsidR="009B5F32" w:rsidRPr="00F631EB" w:rsidRDefault="009B5F32" w:rsidP="00E5094A">
      <w:pPr>
        <w:pStyle w:val="ListParagraph"/>
        <w:numPr>
          <w:ilvl w:val="0"/>
          <w:numId w:val="32"/>
        </w:numPr>
        <w:rPr>
          <w:rFonts w:ascii="Arial" w:hAnsi="Arial" w:cs="Arial"/>
          <w:sz w:val="22"/>
          <w:szCs w:val="22"/>
        </w:rPr>
      </w:pPr>
      <w:r w:rsidRPr="00F631EB">
        <w:rPr>
          <w:rFonts w:ascii="Arial" w:hAnsi="Arial" w:cs="Arial"/>
          <w:sz w:val="22"/>
          <w:szCs w:val="22"/>
        </w:rPr>
        <w:t>DL #</w:t>
      </w:r>
      <w:r w:rsidR="00E5094A" w:rsidRPr="00F631EB">
        <w:rPr>
          <w:rFonts w:ascii="Arial" w:hAnsi="Arial" w:cs="Arial"/>
          <w:sz w:val="22"/>
          <w:szCs w:val="22"/>
        </w:rPr>
        <w:t xml:space="preserve"> - Required</w:t>
      </w:r>
      <w:r w:rsidR="00341D5B" w:rsidRPr="00F631EB">
        <w:rPr>
          <w:rFonts w:ascii="Arial" w:hAnsi="Arial" w:cs="Arial"/>
          <w:sz w:val="22"/>
          <w:szCs w:val="22"/>
        </w:rPr>
        <w:t xml:space="preserve"> (for the MVR model)</w:t>
      </w:r>
    </w:p>
    <w:p w:rsidR="00192C60" w:rsidRPr="00F631EB" w:rsidRDefault="00192C60" w:rsidP="00E5094A">
      <w:pPr>
        <w:pStyle w:val="ListParagraph"/>
        <w:numPr>
          <w:ilvl w:val="0"/>
          <w:numId w:val="32"/>
        </w:numPr>
        <w:rPr>
          <w:rFonts w:ascii="Arial" w:hAnsi="Arial" w:cs="Arial"/>
          <w:sz w:val="22"/>
          <w:szCs w:val="22"/>
        </w:rPr>
      </w:pPr>
      <w:r w:rsidRPr="00F631EB">
        <w:rPr>
          <w:rFonts w:ascii="Arial" w:hAnsi="Arial" w:cs="Arial"/>
          <w:sz w:val="22"/>
          <w:szCs w:val="22"/>
        </w:rPr>
        <w:t xml:space="preserve">DL State </w:t>
      </w:r>
      <w:r w:rsidR="00341D5B" w:rsidRPr="00F631EB">
        <w:rPr>
          <w:rFonts w:ascii="Arial" w:hAnsi="Arial" w:cs="Arial"/>
          <w:sz w:val="22"/>
          <w:szCs w:val="22"/>
        </w:rPr>
        <w:t>–</w:t>
      </w:r>
      <w:r w:rsidRPr="00F631EB">
        <w:rPr>
          <w:rFonts w:ascii="Arial" w:hAnsi="Arial" w:cs="Arial"/>
          <w:sz w:val="22"/>
          <w:szCs w:val="22"/>
        </w:rPr>
        <w:t xml:space="preserve"> Required</w:t>
      </w:r>
      <w:r w:rsidR="00341D5B" w:rsidRPr="00F631EB">
        <w:rPr>
          <w:rFonts w:ascii="Arial" w:hAnsi="Arial" w:cs="Arial"/>
          <w:sz w:val="22"/>
          <w:szCs w:val="22"/>
        </w:rPr>
        <w:t xml:space="preserve"> (for the MVR model)</w:t>
      </w:r>
    </w:p>
    <w:p w:rsidR="009B5F32" w:rsidRPr="00F631EB" w:rsidRDefault="009B5F32" w:rsidP="00E5094A">
      <w:pPr>
        <w:pStyle w:val="ListParagraph"/>
        <w:numPr>
          <w:ilvl w:val="0"/>
          <w:numId w:val="32"/>
        </w:numPr>
        <w:rPr>
          <w:rFonts w:ascii="Arial" w:hAnsi="Arial" w:cs="Arial"/>
          <w:sz w:val="22"/>
          <w:szCs w:val="22"/>
        </w:rPr>
      </w:pPr>
      <w:r w:rsidRPr="00F631EB">
        <w:rPr>
          <w:rFonts w:ascii="Arial" w:hAnsi="Arial" w:cs="Arial"/>
          <w:sz w:val="22"/>
          <w:szCs w:val="22"/>
        </w:rPr>
        <w:t>DOB</w:t>
      </w:r>
      <w:r w:rsidR="00E5094A" w:rsidRPr="00F631EB">
        <w:rPr>
          <w:rFonts w:ascii="Arial" w:hAnsi="Arial" w:cs="Arial"/>
          <w:sz w:val="22"/>
          <w:szCs w:val="22"/>
        </w:rPr>
        <w:t xml:space="preserve"> - Optional</w:t>
      </w:r>
    </w:p>
    <w:p w:rsidR="009B5F32" w:rsidRPr="00F631EB" w:rsidRDefault="009B5F32" w:rsidP="00E5094A">
      <w:pPr>
        <w:pStyle w:val="ListParagraph"/>
        <w:numPr>
          <w:ilvl w:val="0"/>
          <w:numId w:val="32"/>
        </w:numPr>
        <w:rPr>
          <w:rFonts w:ascii="Arial" w:hAnsi="Arial" w:cs="Arial"/>
          <w:sz w:val="22"/>
          <w:szCs w:val="22"/>
        </w:rPr>
      </w:pPr>
      <w:r w:rsidRPr="00F631EB">
        <w:rPr>
          <w:rFonts w:ascii="Arial" w:hAnsi="Arial" w:cs="Arial"/>
          <w:sz w:val="22"/>
          <w:szCs w:val="22"/>
        </w:rPr>
        <w:t>SSN</w:t>
      </w:r>
      <w:r w:rsidR="00E5094A" w:rsidRPr="00F631EB">
        <w:rPr>
          <w:rFonts w:ascii="Arial" w:hAnsi="Arial" w:cs="Arial"/>
          <w:sz w:val="22"/>
          <w:szCs w:val="22"/>
        </w:rPr>
        <w:t>- Optional</w:t>
      </w:r>
    </w:p>
    <w:p w:rsidR="009B5F32" w:rsidRPr="00F631EB" w:rsidRDefault="009B5F32" w:rsidP="00E5094A">
      <w:pPr>
        <w:pStyle w:val="ListParagraph"/>
        <w:numPr>
          <w:ilvl w:val="0"/>
          <w:numId w:val="32"/>
        </w:numPr>
        <w:rPr>
          <w:rFonts w:ascii="Arial" w:hAnsi="Arial" w:cs="Arial"/>
          <w:sz w:val="22"/>
          <w:szCs w:val="22"/>
        </w:rPr>
      </w:pPr>
      <w:r w:rsidRPr="00F631EB">
        <w:rPr>
          <w:rFonts w:ascii="Arial" w:hAnsi="Arial" w:cs="Arial"/>
          <w:sz w:val="22"/>
          <w:szCs w:val="22"/>
        </w:rPr>
        <w:t>Address</w:t>
      </w:r>
      <w:r w:rsidR="00E5094A" w:rsidRPr="00F631EB">
        <w:rPr>
          <w:rFonts w:ascii="Arial" w:hAnsi="Arial" w:cs="Arial"/>
          <w:sz w:val="22"/>
          <w:szCs w:val="22"/>
        </w:rPr>
        <w:t>- Optional</w:t>
      </w:r>
    </w:p>
    <w:p w:rsidR="00771B69" w:rsidRPr="00F631EB" w:rsidRDefault="00771B69" w:rsidP="00645DEE">
      <w:pPr>
        <w:pStyle w:val="ListParagraph"/>
        <w:ind w:left="1080"/>
        <w:rPr>
          <w:rFonts w:ascii="Arial" w:hAnsi="Arial" w:cs="Arial"/>
          <w:sz w:val="22"/>
          <w:szCs w:val="22"/>
        </w:rPr>
      </w:pPr>
    </w:p>
    <w:p w:rsidR="00A11D9D" w:rsidRPr="00F631EB" w:rsidRDefault="00760230" w:rsidP="00A11D9D">
      <w:pPr>
        <w:pStyle w:val="ListParagraph"/>
        <w:numPr>
          <w:ilvl w:val="1"/>
          <w:numId w:val="1"/>
        </w:numPr>
        <w:rPr>
          <w:rFonts w:ascii="Arial" w:hAnsi="Arial" w:cs="Arial"/>
          <w:sz w:val="22"/>
          <w:szCs w:val="22"/>
        </w:rPr>
      </w:pPr>
      <w:r w:rsidRPr="00F631EB">
        <w:rPr>
          <w:rFonts w:ascii="Arial" w:hAnsi="Arial" w:cs="Arial"/>
          <w:b/>
          <w:sz w:val="22"/>
          <w:szCs w:val="22"/>
        </w:rPr>
        <w:t>Result</w:t>
      </w:r>
      <w:r w:rsidRPr="00F631EB">
        <w:rPr>
          <w:rFonts w:ascii="Arial" w:hAnsi="Arial" w:cs="Arial"/>
          <w:sz w:val="22"/>
          <w:szCs w:val="22"/>
        </w:rPr>
        <w:t xml:space="preserve"> – </w:t>
      </w:r>
      <w:r w:rsidR="00853059" w:rsidRPr="00F631EB">
        <w:rPr>
          <w:rFonts w:ascii="Arial" w:hAnsi="Arial" w:cs="Arial"/>
          <w:sz w:val="22"/>
          <w:szCs w:val="22"/>
        </w:rPr>
        <w:t xml:space="preserve">(1) Score; or (2) </w:t>
      </w:r>
      <w:r w:rsidR="00F97A74" w:rsidRPr="00F631EB">
        <w:rPr>
          <w:rFonts w:ascii="Arial" w:hAnsi="Arial" w:cs="Arial"/>
          <w:sz w:val="22"/>
          <w:szCs w:val="22"/>
        </w:rPr>
        <w:t>Score</w:t>
      </w:r>
      <w:r w:rsidR="0053744F" w:rsidRPr="00F631EB">
        <w:rPr>
          <w:rFonts w:ascii="Arial" w:hAnsi="Arial" w:cs="Arial"/>
          <w:sz w:val="22"/>
          <w:szCs w:val="22"/>
        </w:rPr>
        <w:t xml:space="preserve"> </w:t>
      </w:r>
      <w:r w:rsidR="009B5F32" w:rsidRPr="00F631EB">
        <w:rPr>
          <w:rFonts w:ascii="Arial" w:hAnsi="Arial" w:cs="Arial"/>
          <w:sz w:val="22"/>
          <w:szCs w:val="22"/>
        </w:rPr>
        <w:t>and MVR</w:t>
      </w:r>
    </w:p>
    <w:p w:rsidR="00D92856" w:rsidRPr="00F631EB" w:rsidRDefault="00E5094A" w:rsidP="00E5094A">
      <w:pPr>
        <w:pStyle w:val="ListParagraph"/>
        <w:ind w:left="1080"/>
        <w:rPr>
          <w:rFonts w:ascii="Arial" w:hAnsi="Arial" w:cs="Arial"/>
          <w:dstrike/>
          <w:sz w:val="22"/>
          <w:szCs w:val="22"/>
        </w:rPr>
      </w:pPr>
      <w:r w:rsidRPr="00F631EB">
        <w:rPr>
          <w:rFonts w:ascii="Arial" w:hAnsi="Arial" w:cs="Arial"/>
          <w:sz w:val="22"/>
          <w:szCs w:val="22"/>
        </w:rPr>
        <w:t xml:space="preserve">Data Enhancement result with missing data from the inquiry, will </w:t>
      </w:r>
      <w:r w:rsidR="00F714E9" w:rsidRPr="00F631EB">
        <w:rPr>
          <w:rFonts w:ascii="Arial" w:hAnsi="Arial" w:cs="Arial"/>
          <w:sz w:val="22"/>
          <w:szCs w:val="22"/>
        </w:rPr>
        <w:t xml:space="preserve">NOT </w:t>
      </w:r>
      <w:r w:rsidRPr="00F631EB">
        <w:rPr>
          <w:rFonts w:ascii="Arial" w:hAnsi="Arial" w:cs="Arial"/>
          <w:sz w:val="22"/>
          <w:szCs w:val="22"/>
        </w:rPr>
        <w:t>be sent back to the carrier.</w:t>
      </w:r>
      <w:r w:rsidR="00C81E20" w:rsidRPr="00F631EB">
        <w:rPr>
          <w:rFonts w:ascii="Arial" w:hAnsi="Arial" w:cs="Arial"/>
          <w:sz w:val="22"/>
          <w:szCs w:val="22"/>
        </w:rPr>
        <w:t xml:space="preserve"> </w:t>
      </w:r>
    </w:p>
    <w:p w:rsidR="00F714E9" w:rsidRPr="00F631EB" w:rsidRDefault="00AF397B" w:rsidP="004D1EF7">
      <w:pPr>
        <w:pStyle w:val="ListParagraph"/>
        <w:ind w:left="1080"/>
        <w:rPr>
          <w:rFonts w:ascii="Arial" w:hAnsi="Arial" w:cs="Arial"/>
          <w:sz w:val="22"/>
          <w:szCs w:val="22"/>
        </w:rPr>
      </w:pPr>
      <w:r w:rsidRPr="00F631EB">
        <w:rPr>
          <w:rFonts w:ascii="Arial" w:hAnsi="Arial" w:cs="Arial"/>
          <w:sz w:val="22"/>
          <w:szCs w:val="22"/>
        </w:rPr>
        <w:t xml:space="preserve">Roll to </w:t>
      </w:r>
      <w:r w:rsidR="00F714E9" w:rsidRPr="00F631EB">
        <w:rPr>
          <w:rFonts w:ascii="Arial" w:hAnsi="Arial" w:cs="Arial"/>
          <w:sz w:val="22"/>
          <w:szCs w:val="22"/>
        </w:rPr>
        <w:t xml:space="preserve">Batch </w:t>
      </w:r>
      <w:r w:rsidRPr="00F631EB">
        <w:rPr>
          <w:rFonts w:ascii="Arial" w:hAnsi="Arial" w:cs="Arial"/>
          <w:sz w:val="22"/>
          <w:szCs w:val="22"/>
        </w:rPr>
        <w:t xml:space="preserve">process </w:t>
      </w:r>
      <w:r w:rsidR="004D1EF7" w:rsidRPr="00F631EB">
        <w:rPr>
          <w:rFonts w:ascii="Arial" w:hAnsi="Arial" w:cs="Arial"/>
          <w:sz w:val="22"/>
          <w:szCs w:val="22"/>
        </w:rPr>
        <w:t>will be offered</w:t>
      </w:r>
      <w:r w:rsidR="00853059" w:rsidRPr="00F631EB">
        <w:rPr>
          <w:rFonts w:ascii="Arial" w:hAnsi="Arial" w:cs="Arial"/>
          <w:sz w:val="22"/>
          <w:szCs w:val="22"/>
        </w:rPr>
        <w:t>.</w:t>
      </w:r>
    </w:p>
    <w:p w:rsidR="00853059" w:rsidRPr="00F631EB" w:rsidRDefault="00853059" w:rsidP="00853059">
      <w:pPr>
        <w:pStyle w:val="ListParagraph"/>
        <w:rPr>
          <w:rFonts w:ascii="Arial" w:hAnsi="Arial" w:cs="Arial"/>
          <w:sz w:val="22"/>
          <w:szCs w:val="22"/>
        </w:rPr>
      </w:pPr>
    </w:p>
    <w:p w:rsidR="00F2789F" w:rsidRPr="00F631EB" w:rsidRDefault="006D2950" w:rsidP="00F2789F">
      <w:pPr>
        <w:pStyle w:val="ListParagraph"/>
        <w:numPr>
          <w:ilvl w:val="1"/>
          <w:numId w:val="1"/>
        </w:numPr>
        <w:rPr>
          <w:rFonts w:ascii="Arial" w:hAnsi="Arial" w:cs="Arial"/>
          <w:sz w:val="22"/>
          <w:szCs w:val="22"/>
        </w:rPr>
      </w:pPr>
      <w:r w:rsidRPr="00F631EB">
        <w:rPr>
          <w:rFonts w:ascii="Arial" w:hAnsi="Arial" w:cs="Arial"/>
          <w:b/>
          <w:sz w:val="22"/>
          <w:szCs w:val="22"/>
        </w:rPr>
        <w:t xml:space="preserve">Standard Common Status Codes </w:t>
      </w:r>
      <w:r w:rsidRPr="00F631EB">
        <w:rPr>
          <w:rFonts w:ascii="Arial" w:hAnsi="Arial" w:cs="Arial"/>
          <w:sz w:val="22"/>
          <w:szCs w:val="22"/>
        </w:rPr>
        <w:t xml:space="preserve">– Standard list of Processing, Error and Billing status codes.  </w:t>
      </w:r>
    </w:p>
    <w:p w:rsidR="0027549E" w:rsidRPr="00F631EB" w:rsidRDefault="0027549E" w:rsidP="004D1EF7">
      <w:pPr>
        <w:rPr>
          <w:rFonts w:ascii="Arial" w:hAnsi="Arial" w:cs="Arial"/>
          <w:sz w:val="22"/>
          <w:szCs w:val="22"/>
        </w:rPr>
      </w:pPr>
    </w:p>
    <w:tbl>
      <w:tblPr>
        <w:tblW w:w="9204" w:type="dxa"/>
        <w:tblInd w:w="94" w:type="dxa"/>
        <w:tblLayout w:type="fixed"/>
        <w:tblLook w:val="04A0" w:firstRow="1" w:lastRow="0" w:firstColumn="1" w:lastColumn="0" w:noHBand="0" w:noVBand="1"/>
      </w:tblPr>
      <w:tblGrid>
        <w:gridCol w:w="1061"/>
        <w:gridCol w:w="939"/>
        <w:gridCol w:w="1305"/>
        <w:gridCol w:w="1433"/>
        <w:gridCol w:w="2337"/>
        <w:gridCol w:w="2129"/>
      </w:tblGrid>
      <w:tr w:rsidR="00524EDF" w:rsidRPr="00F631EB" w:rsidTr="00F2789F">
        <w:trPr>
          <w:trHeight w:val="1350"/>
          <w:tblHeader/>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Internal or External to Customer</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Message Code</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XML/HPCC Common Processing Status Code</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XML/HPCC Common Order Status Code</w:t>
            </w:r>
            <w:r w:rsidRPr="00F631EB">
              <w:rPr>
                <w:rFonts w:ascii="Arial" w:hAnsi="Arial" w:cs="Arial"/>
                <w:b/>
                <w:bCs/>
                <w:sz w:val="20"/>
                <w:szCs w:val="20"/>
              </w:rPr>
              <w:br/>
              <w:t xml:space="preserve"> (to bill or not bill the order in </w:t>
            </w:r>
            <w:proofErr w:type="spellStart"/>
            <w:r w:rsidRPr="00F631EB">
              <w:rPr>
                <w:rFonts w:ascii="Arial" w:hAnsi="Arial" w:cs="Arial"/>
                <w:b/>
                <w:bCs/>
                <w:sz w:val="20"/>
                <w:szCs w:val="20"/>
              </w:rPr>
              <w:t>MBSi</w:t>
            </w:r>
            <w:proofErr w:type="spellEnd"/>
            <w:r w:rsidRPr="00F631EB">
              <w:rPr>
                <w:rFonts w:ascii="Arial" w:hAnsi="Arial" w:cs="Arial"/>
                <w:b/>
                <w:bCs/>
                <w:sz w:val="20"/>
                <w:szCs w:val="20"/>
              </w:rPr>
              <w:t>)</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Score Server Message (Internal)</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F631EB" w:rsidRDefault="00F2789F" w:rsidP="006368A4">
            <w:pPr>
              <w:jc w:val="center"/>
              <w:rPr>
                <w:rFonts w:ascii="Arial" w:hAnsi="Arial" w:cs="Arial"/>
                <w:b/>
                <w:bCs/>
                <w:sz w:val="20"/>
                <w:szCs w:val="20"/>
              </w:rPr>
            </w:pPr>
            <w:r w:rsidRPr="00F631EB">
              <w:rPr>
                <w:rFonts w:ascii="Arial" w:hAnsi="Arial" w:cs="Arial"/>
                <w:b/>
                <w:bCs/>
                <w:sz w:val="20"/>
                <w:szCs w:val="20"/>
              </w:rPr>
              <w:t>Customer Message (External)</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100</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Regular order is ready to bill</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101</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Regular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102</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Dupe/Secondary order ready to bill</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103</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Dupe/Secondary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104</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Attachment is ready to bill</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105</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Attachment has been billed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199</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Error during billing</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201</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Order has processed successfully but is not billed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205</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 xml:space="preserve">OPR transactions on </w:t>
            </w:r>
            <w:r w:rsidRPr="00F631EB">
              <w:rPr>
                <w:rFonts w:ascii="Arial" w:hAnsi="Arial" w:cs="Arial"/>
                <w:sz w:val="20"/>
                <w:szCs w:val="20"/>
              </w:rPr>
              <w:lastRenderedPageBreak/>
              <w:t>hold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lastRenderedPageBreak/>
              <w:t> </w:t>
            </w:r>
          </w:p>
        </w:tc>
      </w:tr>
      <w:tr w:rsidR="00524EDF" w:rsidRPr="00F631EB" w:rsidTr="00F2789F">
        <w:trPr>
          <w:trHeight w:val="780"/>
        </w:trPr>
        <w:tc>
          <w:tcPr>
            <w:tcW w:w="1061" w:type="dxa"/>
            <w:tcBorders>
              <w:top w:val="nil"/>
              <w:left w:val="single" w:sz="8" w:space="0" w:color="auto"/>
              <w:bottom w:val="nil"/>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lastRenderedPageBreak/>
              <w:t>External</w:t>
            </w:r>
          </w:p>
        </w:tc>
        <w:tc>
          <w:tcPr>
            <w:tcW w:w="939" w:type="dxa"/>
            <w:tcBorders>
              <w:top w:val="nil"/>
              <w:left w:val="nil"/>
              <w:bottom w:val="nil"/>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nil"/>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301</w:t>
            </w:r>
          </w:p>
        </w:tc>
        <w:tc>
          <w:tcPr>
            <w:tcW w:w="1433" w:type="dxa"/>
            <w:tcBorders>
              <w:top w:val="nil"/>
              <w:left w:val="nil"/>
              <w:bottom w:val="nil"/>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301</w:t>
            </w:r>
          </w:p>
        </w:tc>
        <w:tc>
          <w:tcPr>
            <w:tcW w:w="2337" w:type="dxa"/>
            <w:tcBorders>
              <w:top w:val="nil"/>
              <w:left w:val="nil"/>
              <w:bottom w:val="nil"/>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STF generated by the application</w:t>
            </w:r>
          </w:p>
        </w:tc>
        <w:tc>
          <w:tcPr>
            <w:tcW w:w="2129" w:type="dxa"/>
            <w:tcBorders>
              <w:top w:val="nil"/>
              <w:left w:val="nil"/>
              <w:bottom w:val="nil"/>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780"/>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302</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302</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STF generated by the Roxie</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303</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303</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STF generated by the ESP (application unreachable)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304</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304</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STF generated by the ESP (timeout waiting on response)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305</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305</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STF generated by the ESP (connection lost to host)</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401</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401</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Insufficient Search Data</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Incomplete Data In Order.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402</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402</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Invalid Account or Node ID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Incomplete Data In Order.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403</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403</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Error Received from Third Party Vendor</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404</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404</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Score  Unavailable at this time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405</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405</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Black listed URL</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lastRenderedPageBreak/>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406</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406</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State Affidavit not on file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407</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407</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Invalid Data. Model ID (PXXX)Found in Record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Incomplete Data In Order.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408</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408</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Vendor Unavailable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409</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409</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State Unavailable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410</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410</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All products ordered received errors</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411</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411</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Unable to bill. Required fields missing.</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Internal Product Error. Please call LexisNexis at 1-800-236-9993.</w:t>
            </w:r>
          </w:p>
        </w:tc>
      </w:tr>
      <w:tr w:rsidR="00524EDF" w:rsidRPr="00F631EB" w:rsidTr="00F2789F">
        <w:trPr>
          <w:trHeight w:val="5992"/>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lastRenderedPageBreak/>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499</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499</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Application Unreachable (PROD_MF_SWITCH)</w:t>
            </w:r>
            <w:r w:rsidRPr="00F631EB">
              <w:rPr>
                <w:rFonts w:ascii="Arial" w:hAnsi="Arial" w:cs="Arial"/>
                <w:sz w:val="20"/>
                <w:szCs w:val="20"/>
              </w:rPr>
              <w:br/>
              <w:t xml:space="preserve">  </w:t>
            </w:r>
            <w:r w:rsidRPr="00F631EB">
              <w:rPr>
                <w:rFonts w:ascii="Arial" w:hAnsi="Arial" w:cs="Arial"/>
                <w:sz w:val="20"/>
                <w:szCs w:val="20"/>
              </w:rPr>
              <w:br/>
              <w:t>No Response - Timeout (PROD_MF_SWTCH)</w:t>
            </w:r>
            <w:r w:rsidRPr="00F631EB">
              <w:rPr>
                <w:rFonts w:ascii="Arial" w:hAnsi="Arial" w:cs="Arial"/>
                <w:sz w:val="20"/>
                <w:szCs w:val="20"/>
              </w:rPr>
              <w:br/>
              <w:t xml:space="preserve">   </w:t>
            </w:r>
            <w:r w:rsidRPr="00F631EB">
              <w:rPr>
                <w:rFonts w:ascii="Arial" w:hAnsi="Arial" w:cs="Arial"/>
                <w:sz w:val="20"/>
                <w:szCs w:val="20"/>
              </w:rPr>
              <w:br/>
              <w:t xml:space="preserve">Inquiry Records are Missing or </w:t>
            </w:r>
            <w:proofErr w:type="spellStart"/>
            <w:r w:rsidRPr="00F631EB">
              <w:rPr>
                <w:rFonts w:ascii="Arial" w:hAnsi="Arial" w:cs="Arial"/>
                <w:sz w:val="20"/>
                <w:szCs w:val="20"/>
              </w:rPr>
              <w:t>Invald</w:t>
            </w:r>
            <w:proofErr w:type="spellEnd"/>
            <w:r w:rsidRPr="00F631EB">
              <w:rPr>
                <w:rFonts w:ascii="Arial" w:hAnsi="Arial" w:cs="Arial"/>
                <w:sz w:val="20"/>
                <w:szCs w:val="20"/>
              </w:rPr>
              <w:br/>
            </w:r>
            <w:r w:rsidRPr="00F631EB">
              <w:rPr>
                <w:rFonts w:ascii="Arial" w:hAnsi="Arial" w:cs="Arial"/>
                <w:sz w:val="20"/>
                <w:szCs w:val="20"/>
              </w:rPr>
              <w:br/>
              <w:t>Edits Conversion Error : V2 TO V1</w:t>
            </w:r>
            <w:r w:rsidRPr="00F631EB">
              <w:rPr>
                <w:rFonts w:ascii="Arial" w:hAnsi="Arial" w:cs="Arial"/>
                <w:sz w:val="20"/>
                <w:szCs w:val="20"/>
              </w:rPr>
              <w:br/>
              <w:t xml:space="preserve">   </w:t>
            </w:r>
            <w:r w:rsidRPr="00F631EB">
              <w:rPr>
                <w:rFonts w:ascii="Arial" w:hAnsi="Arial" w:cs="Arial"/>
                <w:sz w:val="20"/>
                <w:szCs w:val="20"/>
              </w:rPr>
              <w:br/>
              <w:t xml:space="preserve">Missing </w:t>
            </w:r>
            <w:proofErr w:type="spellStart"/>
            <w:r w:rsidRPr="00F631EB">
              <w:rPr>
                <w:rFonts w:ascii="Arial" w:hAnsi="Arial" w:cs="Arial"/>
                <w:sz w:val="20"/>
                <w:szCs w:val="20"/>
              </w:rPr>
              <w:t>Sidex</w:t>
            </w:r>
            <w:proofErr w:type="spellEnd"/>
            <w:r w:rsidRPr="00F631EB">
              <w:rPr>
                <w:rFonts w:ascii="Arial" w:hAnsi="Arial" w:cs="Arial"/>
                <w:sz w:val="20"/>
                <w:szCs w:val="20"/>
              </w:rPr>
              <w:t xml:space="preserve"> Trailer Record</w:t>
            </w:r>
            <w:r w:rsidRPr="00F631EB">
              <w:rPr>
                <w:rFonts w:ascii="Arial" w:hAnsi="Arial" w:cs="Arial"/>
                <w:sz w:val="20"/>
                <w:szCs w:val="20"/>
              </w:rPr>
              <w:br/>
            </w:r>
            <w:r w:rsidRPr="00F631EB">
              <w:rPr>
                <w:rFonts w:ascii="Arial" w:hAnsi="Arial" w:cs="Arial"/>
                <w:sz w:val="20"/>
                <w:szCs w:val="20"/>
              </w:rPr>
              <w:br/>
              <w:t xml:space="preserve">Missing </w:t>
            </w:r>
            <w:proofErr w:type="spellStart"/>
            <w:r w:rsidRPr="00F631EB">
              <w:rPr>
                <w:rFonts w:ascii="Arial" w:hAnsi="Arial" w:cs="Arial"/>
                <w:sz w:val="20"/>
                <w:szCs w:val="20"/>
              </w:rPr>
              <w:t>Sidex</w:t>
            </w:r>
            <w:proofErr w:type="spellEnd"/>
            <w:r w:rsidRPr="00F631EB">
              <w:rPr>
                <w:rFonts w:ascii="Arial" w:hAnsi="Arial" w:cs="Arial"/>
                <w:sz w:val="20"/>
                <w:szCs w:val="20"/>
              </w:rPr>
              <w:t xml:space="preserve"> Header Record</w:t>
            </w:r>
            <w:r w:rsidRPr="00F631EB">
              <w:rPr>
                <w:rFonts w:ascii="Arial" w:hAnsi="Arial" w:cs="Arial"/>
                <w:sz w:val="20"/>
                <w:szCs w:val="20"/>
              </w:rPr>
              <w:br/>
            </w:r>
            <w:r w:rsidRPr="00F631EB">
              <w:rPr>
                <w:rFonts w:ascii="Arial" w:hAnsi="Arial" w:cs="Arial"/>
                <w:sz w:val="20"/>
                <w:szCs w:val="20"/>
              </w:rPr>
              <w:br/>
              <w:t>Fatal API Error</w:t>
            </w:r>
            <w:r w:rsidRPr="00F631EB">
              <w:rPr>
                <w:rFonts w:ascii="Arial" w:hAnsi="Arial" w:cs="Arial"/>
                <w:sz w:val="20"/>
                <w:szCs w:val="20"/>
              </w:rPr>
              <w:br/>
            </w:r>
            <w:r w:rsidRPr="00F631EB">
              <w:rPr>
                <w:rFonts w:ascii="Arial" w:hAnsi="Arial" w:cs="Arial"/>
                <w:sz w:val="20"/>
                <w:szCs w:val="20"/>
              </w:rPr>
              <w:br/>
              <w:t xml:space="preserve">Received HTTP get on  </w:t>
            </w:r>
            <w:proofErr w:type="spellStart"/>
            <w:r w:rsidRPr="00F631EB">
              <w:rPr>
                <w:rFonts w:ascii="Arial" w:hAnsi="Arial" w:cs="Arial"/>
                <w:sz w:val="20"/>
                <w:szCs w:val="20"/>
              </w:rPr>
              <w:t>Sidex</w:t>
            </w:r>
            <w:proofErr w:type="spellEnd"/>
            <w:r w:rsidRPr="00F631EB">
              <w:rPr>
                <w:rFonts w:ascii="Arial" w:hAnsi="Arial" w:cs="Arial"/>
                <w:sz w:val="20"/>
                <w:szCs w:val="20"/>
              </w:rPr>
              <w:t xml:space="preserve"> Port</w:t>
            </w:r>
            <w:r w:rsidRPr="00F631EB">
              <w:rPr>
                <w:rFonts w:ascii="Arial" w:hAnsi="Arial" w:cs="Arial"/>
                <w:sz w:val="20"/>
                <w:szCs w:val="20"/>
              </w:rPr>
              <w:br/>
            </w:r>
            <w:r w:rsidRPr="00F631EB">
              <w:rPr>
                <w:rFonts w:ascii="Arial" w:hAnsi="Arial" w:cs="Arial"/>
                <w:sz w:val="20"/>
                <w:szCs w:val="20"/>
              </w:rPr>
              <w:br/>
              <w:t xml:space="preserve">Received HTTP Post On </w:t>
            </w:r>
            <w:proofErr w:type="spellStart"/>
            <w:r w:rsidRPr="00F631EB">
              <w:rPr>
                <w:rFonts w:ascii="Arial" w:hAnsi="Arial" w:cs="Arial"/>
                <w:sz w:val="20"/>
                <w:szCs w:val="20"/>
              </w:rPr>
              <w:t>Sidex</w:t>
            </w:r>
            <w:proofErr w:type="spellEnd"/>
            <w:r w:rsidRPr="00F631EB">
              <w:rPr>
                <w:rFonts w:ascii="Arial" w:hAnsi="Arial" w:cs="Arial"/>
                <w:sz w:val="20"/>
                <w:szCs w:val="20"/>
              </w:rPr>
              <w:t xml:space="preserve"> Port</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Product Unavailable. Please call LexisNexis at 1-800-236-9993</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501</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Complete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Results specific to product</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60</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503</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Not Found</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Specific to product</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80</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Specific to product</w:t>
            </w:r>
          </w:p>
        </w:tc>
      </w:tr>
      <w:tr w:rsidR="00524EDF" w:rsidRPr="00F631EB"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w:t>
            </w:r>
          </w:p>
        </w:tc>
        <w:tc>
          <w:tcPr>
            <w:tcW w:w="1305"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Specific to product</w:t>
            </w:r>
          </w:p>
        </w:tc>
      </w:tr>
      <w:tr w:rsidR="00524EDF" w:rsidRPr="00F631EB"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10</w:t>
            </w:r>
          </w:p>
        </w:tc>
        <w:tc>
          <w:tcPr>
            <w:tcW w:w="1305"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auto" w:fill="auto"/>
            <w:hideMark/>
          </w:tcPr>
          <w:p w:rsidR="00F2789F" w:rsidRPr="00F631EB" w:rsidRDefault="00F2789F" w:rsidP="006368A4">
            <w:pPr>
              <w:jc w:val="center"/>
              <w:rPr>
                <w:rFonts w:ascii="Arial" w:hAnsi="Arial" w:cs="Arial"/>
                <w:sz w:val="20"/>
                <w:szCs w:val="20"/>
              </w:rPr>
            </w:pPr>
            <w:r w:rsidRPr="00F631EB">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Subject Deceased Indicator</w:t>
            </w:r>
          </w:p>
        </w:tc>
        <w:tc>
          <w:tcPr>
            <w:tcW w:w="2129" w:type="dxa"/>
            <w:tcBorders>
              <w:top w:val="nil"/>
              <w:left w:val="nil"/>
              <w:bottom w:val="single" w:sz="8" w:space="0" w:color="auto"/>
              <w:right w:val="single" w:sz="8" w:space="0" w:color="auto"/>
            </w:tcBorders>
            <w:shd w:val="clear" w:color="000000" w:fill="D8D8D8"/>
            <w:hideMark/>
          </w:tcPr>
          <w:p w:rsidR="00F2789F" w:rsidRPr="00F631EB" w:rsidRDefault="00F2789F" w:rsidP="006368A4">
            <w:pPr>
              <w:rPr>
                <w:rFonts w:ascii="Arial" w:hAnsi="Arial" w:cs="Arial"/>
                <w:sz w:val="20"/>
                <w:szCs w:val="20"/>
              </w:rPr>
            </w:pPr>
            <w:r w:rsidRPr="00F631EB">
              <w:rPr>
                <w:rFonts w:ascii="Arial" w:hAnsi="Arial" w:cs="Arial"/>
                <w:sz w:val="20"/>
                <w:szCs w:val="20"/>
              </w:rPr>
              <w:t>Specific to product</w:t>
            </w:r>
          </w:p>
        </w:tc>
      </w:tr>
    </w:tbl>
    <w:p w:rsidR="004D1EF7" w:rsidRPr="00F631EB" w:rsidRDefault="004D1EF7" w:rsidP="004D1EF7">
      <w:pPr>
        <w:rPr>
          <w:rStyle w:val="Style1Char"/>
        </w:rPr>
      </w:pPr>
      <w:bookmarkStart w:id="9" w:name="_Toc330811708"/>
    </w:p>
    <w:p w:rsidR="000B7F95" w:rsidRPr="00F631EB" w:rsidRDefault="000B7F95" w:rsidP="004D1EF7">
      <w:pPr>
        <w:pStyle w:val="Style1"/>
      </w:pPr>
      <w:r w:rsidRPr="00F631EB">
        <w:rPr>
          <w:rStyle w:val="Style1Char"/>
          <w:b/>
        </w:rPr>
        <w:t>Contributory Requirements</w:t>
      </w:r>
      <w:bookmarkEnd w:id="9"/>
      <w:r w:rsidR="00F2789F" w:rsidRPr="00F631EB">
        <w:t xml:space="preserve"> – </w:t>
      </w:r>
      <w:r w:rsidR="00A550A0" w:rsidRPr="00F631EB">
        <w:rPr>
          <w:b w:val="0"/>
        </w:rPr>
        <w:t>CLUE Commercial</w:t>
      </w:r>
      <w:r w:rsidR="003A7A3E" w:rsidRPr="00F631EB">
        <w:rPr>
          <w:b w:val="0"/>
        </w:rPr>
        <w:t xml:space="preserve"> (Refer to 8c.)</w:t>
      </w:r>
    </w:p>
    <w:p w:rsidR="00553F79" w:rsidRPr="00F631EB" w:rsidRDefault="00553F79" w:rsidP="00760230">
      <w:pPr>
        <w:pStyle w:val="ListParagraph"/>
        <w:rPr>
          <w:rFonts w:ascii="Arial" w:hAnsi="Arial" w:cs="Arial"/>
          <w:sz w:val="22"/>
          <w:szCs w:val="22"/>
        </w:rPr>
      </w:pPr>
    </w:p>
    <w:p w:rsidR="00760230" w:rsidRPr="00F631EB" w:rsidRDefault="000451CE" w:rsidP="00760230">
      <w:pPr>
        <w:pStyle w:val="ListParagraph"/>
        <w:numPr>
          <w:ilvl w:val="0"/>
          <w:numId w:val="1"/>
        </w:numPr>
        <w:rPr>
          <w:rFonts w:ascii="Arial" w:hAnsi="Arial" w:cs="Arial"/>
        </w:rPr>
      </w:pPr>
      <w:bookmarkStart w:id="10" w:name="_Toc330811709"/>
      <w:r w:rsidRPr="00F631EB">
        <w:rPr>
          <w:rStyle w:val="Style1Char"/>
        </w:rPr>
        <w:t>Rule Plan Requirements</w:t>
      </w:r>
      <w:bookmarkEnd w:id="10"/>
      <w:r w:rsidR="00BC1ADB" w:rsidRPr="00F631EB">
        <w:rPr>
          <w:rFonts w:ascii="Arial" w:hAnsi="Arial" w:cs="Arial"/>
          <w:b/>
        </w:rPr>
        <w:t xml:space="preserve"> – </w:t>
      </w:r>
      <w:r w:rsidR="00BC1ADB" w:rsidRPr="00F631EB">
        <w:rPr>
          <w:rFonts w:ascii="Arial" w:hAnsi="Arial" w:cs="Arial"/>
        </w:rPr>
        <w:t xml:space="preserve">Yes </w:t>
      </w:r>
      <w:r w:rsidR="009B5F32" w:rsidRPr="00F631EB">
        <w:rPr>
          <w:rFonts w:ascii="Arial" w:hAnsi="Arial" w:cs="Arial"/>
        </w:rPr>
        <w:t>–</w:t>
      </w:r>
      <w:r w:rsidR="00E970B3" w:rsidRPr="00F631EB">
        <w:rPr>
          <w:rFonts w:ascii="Arial" w:hAnsi="Arial" w:cs="Arial"/>
        </w:rPr>
        <w:t xml:space="preserve"> </w:t>
      </w:r>
      <w:r w:rsidR="009B5F32" w:rsidRPr="00F631EB">
        <w:rPr>
          <w:rFonts w:ascii="Arial" w:hAnsi="Arial" w:cs="Arial"/>
        </w:rPr>
        <w:t>FRS</w:t>
      </w:r>
    </w:p>
    <w:p w:rsidR="00760230" w:rsidRPr="00F631EB" w:rsidRDefault="00760230" w:rsidP="00E970B3">
      <w:pPr>
        <w:pStyle w:val="ListParagraph"/>
        <w:ind w:left="1800"/>
        <w:rPr>
          <w:rFonts w:ascii="Arial" w:hAnsi="Arial" w:cs="Arial"/>
          <w:sz w:val="22"/>
          <w:szCs w:val="22"/>
        </w:rPr>
      </w:pPr>
    </w:p>
    <w:p w:rsidR="00553F79" w:rsidRPr="00F631EB" w:rsidRDefault="00553F79" w:rsidP="00DC5E88">
      <w:pPr>
        <w:rPr>
          <w:rFonts w:ascii="Arial" w:hAnsi="Arial" w:cs="Arial"/>
          <w:sz w:val="22"/>
          <w:szCs w:val="22"/>
        </w:rPr>
      </w:pPr>
    </w:p>
    <w:p w:rsidR="00DC5E88" w:rsidRPr="00F631EB" w:rsidRDefault="00DC5E88" w:rsidP="00DC5E88">
      <w:pPr>
        <w:pStyle w:val="Style1"/>
        <w:rPr>
          <w:b w:val="0"/>
        </w:rPr>
      </w:pPr>
      <w:bookmarkStart w:id="11" w:name="_Toc330811710"/>
      <w:r w:rsidRPr="00F631EB">
        <w:rPr>
          <w:rStyle w:val="Style1Char"/>
          <w:b/>
        </w:rPr>
        <w:t>Modeling Requirements</w:t>
      </w:r>
      <w:r w:rsidRPr="00F631EB">
        <w:t xml:space="preserve"> – </w:t>
      </w:r>
      <w:r w:rsidRPr="00F631EB">
        <w:rPr>
          <w:b w:val="0"/>
        </w:rPr>
        <w:t>Refer to the Analytics/Modeling Group</w:t>
      </w:r>
      <w:r w:rsidR="004D1EF7" w:rsidRPr="00F631EB">
        <w:rPr>
          <w:b w:val="0"/>
        </w:rPr>
        <w:t xml:space="preserve"> Documentation</w:t>
      </w:r>
      <w:r w:rsidRPr="00F631EB">
        <w:rPr>
          <w:b w:val="0"/>
        </w:rPr>
        <w:t xml:space="preserve"> </w:t>
      </w:r>
      <w:bookmarkEnd w:id="11"/>
    </w:p>
    <w:p w:rsidR="00B057C1" w:rsidRPr="00F631EB" w:rsidRDefault="00B057C1" w:rsidP="00B057C1">
      <w:pPr>
        <w:pStyle w:val="Style1"/>
        <w:numPr>
          <w:ilvl w:val="0"/>
          <w:numId w:val="0"/>
        </w:numPr>
        <w:ind w:left="360"/>
        <w:rPr>
          <w:b w:val="0"/>
        </w:rPr>
      </w:pPr>
    </w:p>
    <w:p w:rsidR="00760230" w:rsidRPr="00F631EB" w:rsidRDefault="000451CE" w:rsidP="00DC5E88">
      <w:pPr>
        <w:pStyle w:val="ListParagraph"/>
        <w:numPr>
          <w:ilvl w:val="1"/>
          <w:numId w:val="1"/>
        </w:numPr>
        <w:rPr>
          <w:rFonts w:ascii="Arial" w:hAnsi="Arial" w:cs="Arial"/>
          <w:sz w:val="22"/>
          <w:szCs w:val="22"/>
        </w:rPr>
      </w:pPr>
      <w:r w:rsidRPr="00F631EB">
        <w:rPr>
          <w:rFonts w:ascii="Arial" w:hAnsi="Arial" w:cs="Arial"/>
          <w:sz w:val="22"/>
          <w:szCs w:val="22"/>
        </w:rPr>
        <w:lastRenderedPageBreak/>
        <w:t xml:space="preserve">Details provided by </w:t>
      </w:r>
      <w:r w:rsidR="00DC5E88" w:rsidRPr="00F631EB">
        <w:rPr>
          <w:rFonts w:ascii="Arial" w:hAnsi="Arial" w:cs="Arial"/>
          <w:sz w:val="22"/>
          <w:szCs w:val="22"/>
        </w:rPr>
        <w:t xml:space="preserve">the </w:t>
      </w:r>
      <w:r w:rsidRPr="00F631EB">
        <w:rPr>
          <w:rFonts w:ascii="Arial" w:hAnsi="Arial" w:cs="Arial"/>
          <w:sz w:val="22"/>
          <w:szCs w:val="22"/>
        </w:rPr>
        <w:t>Modeling team</w:t>
      </w:r>
      <w:r w:rsidR="00DC5E88" w:rsidRPr="00F631EB">
        <w:rPr>
          <w:rFonts w:ascii="Arial" w:hAnsi="Arial" w:cs="Arial"/>
          <w:sz w:val="22"/>
          <w:szCs w:val="22"/>
        </w:rPr>
        <w:t>.</w:t>
      </w:r>
    </w:p>
    <w:p w:rsidR="006B1375" w:rsidRPr="00F631EB" w:rsidRDefault="00B70536" w:rsidP="00645DEE">
      <w:pPr>
        <w:pStyle w:val="ListParagraph"/>
        <w:numPr>
          <w:ilvl w:val="1"/>
          <w:numId w:val="1"/>
        </w:numPr>
        <w:rPr>
          <w:rFonts w:ascii="Arial" w:hAnsi="Arial" w:cs="Arial"/>
          <w:sz w:val="22"/>
          <w:szCs w:val="22"/>
        </w:rPr>
      </w:pPr>
      <w:r w:rsidRPr="00F631EB">
        <w:rPr>
          <w:rFonts w:ascii="Arial" w:hAnsi="Arial" w:cs="Arial"/>
          <w:sz w:val="22"/>
          <w:szCs w:val="22"/>
        </w:rPr>
        <w:t>S</w:t>
      </w:r>
      <w:r w:rsidR="00F2789F" w:rsidRPr="00F631EB">
        <w:rPr>
          <w:rFonts w:ascii="Arial" w:hAnsi="Arial" w:cs="Arial"/>
          <w:sz w:val="22"/>
          <w:szCs w:val="22"/>
        </w:rPr>
        <w:t>core model id</w:t>
      </w:r>
      <w:r w:rsidR="009B5F32" w:rsidRPr="00F631EB">
        <w:rPr>
          <w:rFonts w:ascii="Arial" w:hAnsi="Arial" w:cs="Arial"/>
          <w:sz w:val="22"/>
          <w:szCs w:val="22"/>
        </w:rPr>
        <w:t>s</w:t>
      </w:r>
      <w:r w:rsidR="00F2789F" w:rsidRPr="00F631EB">
        <w:rPr>
          <w:rFonts w:ascii="Arial" w:hAnsi="Arial" w:cs="Arial"/>
          <w:sz w:val="22"/>
          <w:szCs w:val="22"/>
        </w:rPr>
        <w:t xml:space="preserve"> </w:t>
      </w:r>
      <w:r w:rsidR="004C480C" w:rsidRPr="00F631EB">
        <w:rPr>
          <w:rFonts w:ascii="Arial" w:hAnsi="Arial" w:cs="Arial"/>
          <w:sz w:val="22"/>
          <w:szCs w:val="22"/>
        </w:rPr>
        <w:t>–</w:t>
      </w:r>
    </w:p>
    <w:p w:rsidR="006B1375" w:rsidRPr="00F631EB" w:rsidRDefault="006B1375" w:rsidP="006B1375">
      <w:pPr>
        <w:pStyle w:val="ListParagraph"/>
        <w:ind w:left="1080"/>
        <w:rPr>
          <w:rFonts w:ascii="Arial" w:hAnsi="Arial" w:cs="Arial"/>
          <w:sz w:val="22"/>
          <w:szCs w:val="22"/>
        </w:rPr>
      </w:pPr>
      <w:r w:rsidRPr="00F631EB">
        <w:rPr>
          <w:rFonts w:ascii="Arial" w:hAnsi="Arial" w:cs="Arial"/>
          <w:sz w:val="22"/>
          <w:szCs w:val="22"/>
        </w:rPr>
        <w:t>C114 – Commercial Driver Model, Public Records</w:t>
      </w:r>
    </w:p>
    <w:p w:rsidR="006B1375" w:rsidRPr="00F631EB" w:rsidRDefault="006B1375" w:rsidP="006B1375">
      <w:pPr>
        <w:pStyle w:val="ListParagraph"/>
        <w:ind w:left="1080"/>
        <w:rPr>
          <w:rFonts w:ascii="Arial" w:hAnsi="Arial" w:cs="Arial"/>
          <w:sz w:val="22"/>
          <w:szCs w:val="22"/>
        </w:rPr>
      </w:pPr>
      <w:r w:rsidRPr="00F631EB">
        <w:rPr>
          <w:rFonts w:ascii="Arial" w:hAnsi="Arial" w:cs="Arial"/>
          <w:sz w:val="22"/>
          <w:szCs w:val="22"/>
        </w:rPr>
        <w:t xml:space="preserve">C115 – </w:t>
      </w:r>
      <w:r w:rsidR="00F97A74" w:rsidRPr="00F631EB">
        <w:rPr>
          <w:rFonts w:ascii="Arial" w:hAnsi="Arial" w:cs="Arial"/>
          <w:sz w:val="22"/>
          <w:szCs w:val="22"/>
        </w:rPr>
        <w:t xml:space="preserve">Commercial </w:t>
      </w:r>
      <w:r w:rsidR="00853059" w:rsidRPr="00F631EB">
        <w:rPr>
          <w:rFonts w:ascii="Arial" w:hAnsi="Arial" w:cs="Arial"/>
          <w:sz w:val="22"/>
          <w:szCs w:val="22"/>
        </w:rPr>
        <w:t>Auto</w:t>
      </w:r>
      <w:r w:rsidRPr="00F631EB">
        <w:rPr>
          <w:rFonts w:ascii="Arial" w:hAnsi="Arial" w:cs="Arial"/>
          <w:sz w:val="22"/>
          <w:szCs w:val="22"/>
        </w:rPr>
        <w:t xml:space="preserve"> model (MVR), Public Records &amp; MVR</w:t>
      </w:r>
    </w:p>
    <w:p w:rsidR="00645DEE" w:rsidRPr="00F631EB" w:rsidRDefault="00F2789F" w:rsidP="00645DEE">
      <w:pPr>
        <w:pStyle w:val="ListParagraph"/>
        <w:numPr>
          <w:ilvl w:val="1"/>
          <w:numId w:val="1"/>
        </w:numPr>
        <w:rPr>
          <w:rFonts w:ascii="Arial" w:hAnsi="Arial" w:cs="Arial"/>
          <w:sz w:val="22"/>
          <w:szCs w:val="22"/>
        </w:rPr>
      </w:pPr>
      <w:r w:rsidRPr="00F631EB">
        <w:rPr>
          <w:rFonts w:ascii="Arial" w:hAnsi="Arial" w:cs="Arial"/>
          <w:sz w:val="22"/>
          <w:szCs w:val="22"/>
        </w:rPr>
        <w:t>Score will be returned.</w:t>
      </w:r>
      <w:r w:rsidR="001024AB" w:rsidRPr="00F631EB">
        <w:rPr>
          <w:rFonts w:ascii="Arial" w:hAnsi="Arial" w:cs="Arial"/>
          <w:sz w:val="22"/>
          <w:szCs w:val="22"/>
        </w:rPr>
        <w:t xml:space="preserve">  </w:t>
      </w:r>
      <w:r w:rsidR="00937B2A" w:rsidRPr="00F631EB">
        <w:rPr>
          <w:rFonts w:ascii="Arial" w:hAnsi="Arial" w:cs="Arial"/>
          <w:sz w:val="22"/>
          <w:szCs w:val="22"/>
        </w:rPr>
        <w:t xml:space="preserve">No </w:t>
      </w:r>
      <w:r w:rsidR="00853059" w:rsidRPr="00F631EB">
        <w:rPr>
          <w:rFonts w:ascii="Arial" w:hAnsi="Arial" w:cs="Arial"/>
          <w:sz w:val="22"/>
          <w:szCs w:val="22"/>
        </w:rPr>
        <w:t>model</w:t>
      </w:r>
      <w:r w:rsidR="00937B2A" w:rsidRPr="00F631EB">
        <w:rPr>
          <w:rFonts w:ascii="Arial" w:hAnsi="Arial" w:cs="Arial"/>
          <w:sz w:val="22"/>
          <w:szCs w:val="22"/>
        </w:rPr>
        <w:t xml:space="preserve"> i</w:t>
      </w:r>
      <w:r w:rsidR="008929EE" w:rsidRPr="00F631EB">
        <w:rPr>
          <w:rFonts w:ascii="Arial" w:hAnsi="Arial" w:cs="Arial"/>
          <w:sz w:val="22"/>
          <w:szCs w:val="22"/>
        </w:rPr>
        <w:t>ndicators will be returned.</w:t>
      </w:r>
    </w:p>
    <w:p w:rsidR="00645DEE" w:rsidRPr="00F631EB" w:rsidRDefault="00645DEE" w:rsidP="00645DEE">
      <w:pPr>
        <w:pStyle w:val="ListParagraph"/>
        <w:rPr>
          <w:rFonts w:ascii="Arial" w:hAnsi="Arial" w:cs="Arial"/>
          <w:sz w:val="22"/>
          <w:szCs w:val="22"/>
        </w:rPr>
      </w:pPr>
    </w:p>
    <w:p w:rsidR="00645DEE" w:rsidRPr="00F631EB" w:rsidRDefault="00645DEE" w:rsidP="00645DEE">
      <w:pPr>
        <w:pStyle w:val="ListParagraph"/>
        <w:numPr>
          <w:ilvl w:val="0"/>
          <w:numId w:val="1"/>
        </w:numPr>
        <w:rPr>
          <w:rFonts w:ascii="Arial" w:hAnsi="Arial" w:cs="Arial"/>
        </w:rPr>
      </w:pPr>
      <w:bookmarkStart w:id="12" w:name="_Toc330811711"/>
      <w:r w:rsidRPr="00F631EB">
        <w:rPr>
          <w:rStyle w:val="Style1Char"/>
        </w:rPr>
        <w:t xml:space="preserve">Third Party </w:t>
      </w:r>
      <w:r w:rsidR="000451CE" w:rsidRPr="00F631EB">
        <w:rPr>
          <w:rStyle w:val="Style1Char"/>
        </w:rPr>
        <w:t xml:space="preserve">Data and Vendor </w:t>
      </w:r>
      <w:r w:rsidRPr="00F631EB">
        <w:rPr>
          <w:rStyle w:val="Style1Char"/>
        </w:rPr>
        <w:t>Requirements</w:t>
      </w:r>
      <w:bookmarkEnd w:id="12"/>
      <w:r w:rsidR="00BC1ADB" w:rsidRPr="00F631EB">
        <w:rPr>
          <w:rFonts w:ascii="Arial" w:hAnsi="Arial" w:cs="Arial"/>
          <w:b/>
        </w:rPr>
        <w:t xml:space="preserve"> –</w:t>
      </w:r>
      <w:r w:rsidR="00BC1ADB" w:rsidRPr="00F631EB">
        <w:rPr>
          <w:rFonts w:ascii="Arial" w:hAnsi="Arial" w:cs="Arial"/>
        </w:rPr>
        <w:t>N/A</w:t>
      </w:r>
      <w:r w:rsidR="00AF397B" w:rsidRPr="00F631EB">
        <w:rPr>
          <w:rFonts w:ascii="Arial" w:hAnsi="Arial" w:cs="Arial"/>
        </w:rPr>
        <w:t xml:space="preserve"> No Third Party data is used.  Third Party Processors/Software providers should be allowed.  Refer to the FRS.</w:t>
      </w:r>
    </w:p>
    <w:p w:rsidR="001E0182" w:rsidRPr="00F631EB" w:rsidRDefault="001E0182" w:rsidP="001E0182">
      <w:pPr>
        <w:pStyle w:val="ListParagraph"/>
        <w:ind w:left="360"/>
        <w:rPr>
          <w:rFonts w:ascii="Arial" w:hAnsi="Arial" w:cs="Arial"/>
        </w:rPr>
      </w:pPr>
    </w:p>
    <w:p w:rsidR="000451CE" w:rsidRPr="00F631EB" w:rsidRDefault="000451CE" w:rsidP="000451CE">
      <w:pPr>
        <w:pStyle w:val="ListParagraph"/>
        <w:rPr>
          <w:rFonts w:ascii="Arial" w:hAnsi="Arial" w:cs="Arial"/>
          <w:sz w:val="22"/>
          <w:szCs w:val="22"/>
        </w:rPr>
      </w:pPr>
    </w:p>
    <w:p w:rsidR="00553F79" w:rsidRPr="00F631EB" w:rsidRDefault="000451CE" w:rsidP="00553F79">
      <w:pPr>
        <w:pStyle w:val="Style1"/>
        <w:rPr>
          <w:b w:val="0"/>
          <w:sz w:val="22"/>
          <w:szCs w:val="22"/>
        </w:rPr>
      </w:pPr>
      <w:bookmarkStart w:id="13" w:name="_Toc330811712"/>
      <w:r w:rsidRPr="00F631EB">
        <w:t>Volume</w:t>
      </w:r>
      <w:r w:rsidR="00553F79" w:rsidRPr="00F631EB">
        <w:t xml:space="preserve"> </w:t>
      </w:r>
      <w:r w:rsidR="001E0182" w:rsidRPr="00F631EB">
        <w:t>–</w:t>
      </w:r>
      <w:r w:rsidR="00553F79" w:rsidRPr="00F631EB">
        <w:t xml:space="preserve"> </w:t>
      </w:r>
      <w:bookmarkEnd w:id="13"/>
      <w:r w:rsidR="00CC4131" w:rsidRPr="00F631EB">
        <w:rPr>
          <w:b w:val="0"/>
        </w:rPr>
        <w:t xml:space="preserve">Year </w:t>
      </w:r>
      <w:r w:rsidR="009B5F32" w:rsidRPr="00F631EB">
        <w:rPr>
          <w:b w:val="0"/>
        </w:rPr>
        <w:t>1</w:t>
      </w:r>
      <w:r w:rsidR="00CC4131" w:rsidRPr="00F631EB">
        <w:rPr>
          <w:b w:val="0"/>
        </w:rPr>
        <w:t xml:space="preserve"> - </w:t>
      </w:r>
      <w:r w:rsidR="009B5F32" w:rsidRPr="00F631EB">
        <w:rPr>
          <w:b w:val="0"/>
        </w:rPr>
        <w:t>53,300</w:t>
      </w:r>
    </w:p>
    <w:p w:rsidR="003810B3" w:rsidRPr="00F631EB" w:rsidRDefault="00CC4131" w:rsidP="009B5F32">
      <w:pPr>
        <w:pStyle w:val="ListParagraph"/>
        <w:ind w:left="1440"/>
        <w:rPr>
          <w:rFonts w:ascii="Arial" w:hAnsi="Arial" w:cs="Arial"/>
          <w:sz w:val="22"/>
          <w:szCs w:val="22"/>
        </w:rPr>
      </w:pPr>
      <w:r w:rsidRPr="00F631EB">
        <w:rPr>
          <w:rFonts w:ascii="Arial" w:hAnsi="Arial" w:cs="Arial"/>
          <w:sz w:val="22"/>
          <w:szCs w:val="22"/>
        </w:rPr>
        <w:t xml:space="preserve"> </w:t>
      </w:r>
      <w:r w:rsidR="009B5F32" w:rsidRPr="00F631EB">
        <w:rPr>
          <w:rFonts w:ascii="Arial" w:hAnsi="Arial" w:cs="Arial"/>
          <w:sz w:val="22"/>
          <w:szCs w:val="22"/>
        </w:rPr>
        <w:t>Year</w:t>
      </w:r>
      <w:r w:rsidRPr="00F631EB">
        <w:rPr>
          <w:rFonts w:ascii="Arial" w:hAnsi="Arial" w:cs="Arial"/>
          <w:sz w:val="22"/>
          <w:szCs w:val="22"/>
        </w:rPr>
        <w:t xml:space="preserve"> </w:t>
      </w:r>
      <w:r w:rsidR="009B5F32" w:rsidRPr="00F631EB">
        <w:rPr>
          <w:rFonts w:ascii="Arial" w:hAnsi="Arial" w:cs="Arial"/>
          <w:sz w:val="22"/>
          <w:szCs w:val="22"/>
        </w:rPr>
        <w:t>2</w:t>
      </w:r>
      <w:r w:rsidRPr="00F631EB">
        <w:rPr>
          <w:rFonts w:ascii="Arial" w:hAnsi="Arial" w:cs="Arial"/>
          <w:sz w:val="22"/>
          <w:szCs w:val="22"/>
        </w:rPr>
        <w:t xml:space="preserve"> - 133,300</w:t>
      </w:r>
    </w:p>
    <w:p w:rsidR="003810B3" w:rsidRPr="00F631EB" w:rsidRDefault="00CC4131" w:rsidP="00A10E6D">
      <w:pPr>
        <w:pStyle w:val="ListParagraph"/>
        <w:tabs>
          <w:tab w:val="left" w:pos="8931"/>
        </w:tabs>
        <w:ind w:left="1080"/>
        <w:rPr>
          <w:rFonts w:ascii="Arial" w:hAnsi="Arial" w:cs="Arial"/>
          <w:sz w:val="22"/>
          <w:szCs w:val="22"/>
        </w:rPr>
      </w:pPr>
      <w:r w:rsidRPr="00F631EB">
        <w:rPr>
          <w:rFonts w:ascii="Arial" w:hAnsi="Arial" w:cs="Arial"/>
          <w:sz w:val="22"/>
          <w:szCs w:val="22"/>
        </w:rPr>
        <w:t xml:space="preserve">       Year 3 – 200,00</w:t>
      </w:r>
      <w:r w:rsidR="00F714E9" w:rsidRPr="00F631EB">
        <w:rPr>
          <w:rFonts w:ascii="Arial" w:hAnsi="Arial" w:cs="Arial"/>
          <w:sz w:val="22"/>
          <w:szCs w:val="22"/>
        </w:rPr>
        <w:t>0</w:t>
      </w:r>
      <w:r w:rsidRPr="00F631EB">
        <w:rPr>
          <w:rFonts w:ascii="Arial" w:hAnsi="Arial" w:cs="Arial"/>
          <w:sz w:val="22"/>
          <w:szCs w:val="22"/>
        </w:rPr>
        <w:tab/>
      </w:r>
      <w:r w:rsidRPr="00F631EB">
        <w:rPr>
          <w:rFonts w:ascii="Arial" w:hAnsi="Arial" w:cs="Arial"/>
          <w:sz w:val="22"/>
          <w:szCs w:val="22"/>
        </w:rPr>
        <w:tab/>
      </w:r>
      <w:r w:rsidR="00A10E6D" w:rsidRPr="00F631EB">
        <w:rPr>
          <w:rFonts w:ascii="Arial" w:hAnsi="Arial" w:cs="Arial"/>
          <w:sz w:val="22"/>
          <w:szCs w:val="22"/>
        </w:rPr>
        <w:tab/>
      </w:r>
    </w:p>
    <w:p w:rsidR="000451CE" w:rsidRPr="00F631EB" w:rsidRDefault="000451CE" w:rsidP="000451CE">
      <w:pPr>
        <w:pStyle w:val="ListParagraph"/>
        <w:rPr>
          <w:rFonts w:ascii="Arial" w:hAnsi="Arial" w:cs="Arial"/>
          <w:sz w:val="22"/>
          <w:szCs w:val="22"/>
        </w:rPr>
      </w:pPr>
    </w:p>
    <w:p w:rsidR="008929EE" w:rsidRPr="00F631EB" w:rsidRDefault="008929EE" w:rsidP="000451CE">
      <w:pPr>
        <w:pStyle w:val="ListParagraph"/>
        <w:rPr>
          <w:rFonts w:ascii="Arial" w:hAnsi="Arial" w:cs="Arial"/>
          <w:sz w:val="22"/>
          <w:szCs w:val="22"/>
        </w:rPr>
      </w:pPr>
    </w:p>
    <w:p w:rsidR="000451CE" w:rsidRPr="00F631EB" w:rsidRDefault="003C6C7F" w:rsidP="008929EE">
      <w:pPr>
        <w:pStyle w:val="Style1"/>
        <w:rPr>
          <w:dstrike/>
        </w:rPr>
      </w:pPr>
      <w:bookmarkStart w:id="14" w:name="_Toc330811713"/>
      <w:r w:rsidRPr="00F631EB">
        <w:t>Account</w:t>
      </w:r>
      <w:r w:rsidR="008929EE" w:rsidRPr="00F631EB">
        <w:t>/Customer</w:t>
      </w:r>
      <w:r w:rsidRPr="00F631EB">
        <w:t xml:space="preserve"> Setup</w:t>
      </w:r>
      <w:r w:rsidR="00020968" w:rsidRPr="00F631EB">
        <w:t xml:space="preserve"> </w:t>
      </w:r>
      <w:bookmarkEnd w:id="14"/>
    </w:p>
    <w:p w:rsidR="00C248E3" w:rsidRPr="00F631EB" w:rsidRDefault="00C248E3" w:rsidP="00C248E3">
      <w:pPr>
        <w:pStyle w:val="Style1"/>
        <w:numPr>
          <w:ilvl w:val="0"/>
          <w:numId w:val="0"/>
        </w:numPr>
        <w:ind w:left="360"/>
        <w:rPr>
          <w:b w:val="0"/>
        </w:rPr>
      </w:pPr>
    </w:p>
    <w:p w:rsidR="00C414BA" w:rsidRPr="00F631EB" w:rsidRDefault="00C414BA" w:rsidP="00C414BA">
      <w:pPr>
        <w:pStyle w:val="ListParagraph"/>
        <w:numPr>
          <w:ilvl w:val="0"/>
          <w:numId w:val="33"/>
        </w:numPr>
      </w:pPr>
      <w:r w:rsidRPr="00F631EB">
        <w:rPr>
          <w:rFonts w:ascii="Arial" w:hAnsi="Arial" w:cs="Arial"/>
          <w:sz w:val="22"/>
          <w:szCs w:val="22"/>
        </w:rPr>
        <w:t>Product Options</w:t>
      </w:r>
      <w:r w:rsidR="004B0907" w:rsidRPr="00F631EB">
        <w:rPr>
          <w:rFonts w:ascii="Arial" w:hAnsi="Arial" w:cs="Arial"/>
          <w:sz w:val="22"/>
          <w:szCs w:val="22"/>
        </w:rPr>
        <w:t xml:space="preserve"> –</w:t>
      </w:r>
      <w:r w:rsidRPr="00F631EB">
        <w:rPr>
          <w:rFonts w:ascii="Arial" w:hAnsi="Arial" w:cs="Arial"/>
          <w:sz w:val="22"/>
          <w:szCs w:val="22"/>
        </w:rPr>
        <w:t xml:space="preserve"> Available Sales Products.  </w:t>
      </w:r>
      <w:r w:rsidRPr="00F631EB">
        <w:t>Commercial Models</w:t>
      </w:r>
    </w:p>
    <w:p w:rsidR="00C414BA" w:rsidRPr="00F631EB" w:rsidRDefault="004B0907" w:rsidP="00C414BA">
      <w:pPr>
        <w:pStyle w:val="ListParagraph"/>
        <w:numPr>
          <w:ilvl w:val="0"/>
          <w:numId w:val="33"/>
        </w:numPr>
      </w:pPr>
      <w:r w:rsidRPr="00F631EB">
        <w:rPr>
          <w:rFonts w:ascii="Arial" w:hAnsi="Arial" w:cs="Arial"/>
          <w:sz w:val="22"/>
          <w:szCs w:val="22"/>
        </w:rPr>
        <w:t>New Models under ISS Configuration</w:t>
      </w:r>
      <w:r w:rsidR="000136FA" w:rsidRPr="00F631EB">
        <w:rPr>
          <w:rFonts w:ascii="Arial" w:hAnsi="Arial" w:cs="Arial"/>
          <w:sz w:val="22"/>
          <w:szCs w:val="22"/>
        </w:rPr>
        <w:t xml:space="preserve">.  </w:t>
      </w:r>
      <w:r w:rsidR="00C414BA" w:rsidRPr="00F631EB">
        <w:t>Commercial Models’</w:t>
      </w:r>
    </w:p>
    <w:p w:rsidR="00C414BA" w:rsidRPr="00F631EB" w:rsidRDefault="00C414BA" w:rsidP="00C414BA">
      <w:pPr>
        <w:pStyle w:val="ListParagraph"/>
        <w:numPr>
          <w:ilvl w:val="0"/>
          <w:numId w:val="33"/>
        </w:numPr>
      </w:pPr>
      <w:r w:rsidRPr="00F631EB">
        <w:t xml:space="preserve">Select a Model – We need to account for </w:t>
      </w:r>
      <w:r w:rsidR="00587EE8" w:rsidRPr="00F631EB">
        <w:t>2</w:t>
      </w:r>
      <w:r w:rsidRPr="00F631EB">
        <w:t xml:space="preserve"> potential models</w:t>
      </w:r>
    </w:p>
    <w:p w:rsidR="00C414BA" w:rsidRPr="00F631EB" w:rsidRDefault="00C414BA" w:rsidP="00C414BA">
      <w:pPr>
        <w:pStyle w:val="ListParagraph"/>
        <w:numPr>
          <w:ilvl w:val="1"/>
          <w:numId w:val="33"/>
        </w:numPr>
      </w:pPr>
      <w:r w:rsidRPr="00F631EB">
        <w:t xml:space="preserve">Attract for </w:t>
      </w:r>
      <w:r w:rsidR="00F97A74" w:rsidRPr="00F631EB">
        <w:t xml:space="preserve">Commercial </w:t>
      </w:r>
      <w:r w:rsidR="00853059" w:rsidRPr="00F631EB">
        <w:t>Auto</w:t>
      </w:r>
    </w:p>
    <w:p w:rsidR="00C414BA" w:rsidRPr="00F631EB" w:rsidRDefault="00C414BA" w:rsidP="00C414BA">
      <w:pPr>
        <w:pStyle w:val="ListParagraph"/>
        <w:numPr>
          <w:ilvl w:val="1"/>
          <w:numId w:val="33"/>
        </w:numPr>
      </w:pPr>
      <w:r w:rsidRPr="00F631EB">
        <w:t xml:space="preserve">Attract for </w:t>
      </w:r>
      <w:r w:rsidR="00F97A74" w:rsidRPr="00F631EB">
        <w:t xml:space="preserve">Commercial </w:t>
      </w:r>
      <w:r w:rsidR="00853059" w:rsidRPr="00F631EB">
        <w:t>Auto</w:t>
      </w:r>
      <w:r w:rsidRPr="00F631EB">
        <w:t xml:space="preserve"> (MVR Version)</w:t>
      </w:r>
    </w:p>
    <w:p w:rsidR="003C6C7F" w:rsidRPr="00F631EB" w:rsidRDefault="004B0907" w:rsidP="00B57B60">
      <w:pPr>
        <w:pStyle w:val="ListParagraph"/>
        <w:numPr>
          <w:ilvl w:val="1"/>
          <w:numId w:val="1"/>
        </w:numPr>
        <w:rPr>
          <w:rFonts w:ascii="Arial" w:hAnsi="Arial" w:cs="Arial"/>
          <w:sz w:val="22"/>
          <w:szCs w:val="22"/>
        </w:rPr>
      </w:pPr>
      <w:r w:rsidRPr="00F631EB">
        <w:rPr>
          <w:rFonts w:ascii="Arial" w:hAnsi="Arial" w:cs="Arial"/>
          <w:sz w:val="22"/>
          <w:szCs w:val="22"/>
        </w:rPr>
        <w:t>Search Results Page – No new product, use ISS</w:t>
      </w:r>
      <w:r w:rsidR="000136FA" w:rsidRPr="00F631EB">
        <w:rPr>
          <w:rFonts w:ascii="Arial" w:hAnsi="Arial" w:cs="Arial"/>
          <w:sz w:val="22"/>
          <w:szCs w:val="22"/>
        </w:rPr>
        <w:t xml:space="preserve"> – </w:t>
      </w:r>
      <w:r w:rsidR="000136FA" w:rsidRPr="00F631EB">
        <w:rPr>
          <w:rFonts w:ascii="Arial" w:hAnsi="Arial" w:cs="Arial"/>
          <w:bCs/>
          <w:sz w:val="22"/>
          <w:szCs w:val="22"/>
        </w:rPr>
        <w:t>ISS is the product in the Search Results grid</w:t>
      </w:r>
      <w:r w:rsidR="008929EE" w:rsidRPr="00F631EB">
        <w:rPr>
          <w:rFonts w:ascii="Arial" w:hAnsi="Arial" w:cs="Arial"/>
          <w:bCs/>
          <w:sz w:val="22"/>
          <w:szCs w:val="22"/>
        </w:rPr>
        <w:t>.</w:t>
      </w:r>
    </w:p>
    <w:p w:rsidR="003C6C7F" w:rsidRPr="00F631EB" w:rsidRDefault="004B0907" w:rsidP="00B57B60">
      <w:pPr>
        <w:pStyle w:val="ListParagraph"/>
        <w:numPr>
          <w:ilvl w:val="1"/>
          <w:numId w:val="1"/>
        </w:numPr>
        <w:rPr>
          <w:rFonts w:ascii="Arial" w:hAnsi="Arial" w:cs="Arial"/>
          <w:sz w:val="22"/>
          <w:szCs w:val="22"/>
        </w:rPr>
      </w:pPr>
      <w:r w:rsidRPr="00F631EB">
        <w:rPr>
          <w:rFonts w:ascii="Arial" w:hAnsi="Arial" w:cs="Arial"/>
          <w:sz w:val="22"/>
          <w:szCs w:val="22"/>
        </w:rPr>
        <w:t>Rules –</w:t>
      </w:r>
      <w:r w:rsidR="00F714E9" w:rsidRPr="00F631EB">
        <w:rPr>
          <w:rFonts w:ascii="Arial" w:hAnsi="Arial" w:cs="Arial"/>
          <w:sz w:val="22"/>
          <w:szCs w:val="22"/>
        </w:rPr>
        <w:t>Rule Plan ID is 5300.</w:t>
      </w:r>
    </w:p>
    <w:p w:rsidR="004B0907" w:rsidRPr="00F631EB" w:rsidRDefault="004B0907" w:rsidP="003C6C7F">
      <w:pPr>
        <w:pStyle w:val="ListParagraph"/>
        <w:ind w:left="1080"/>
        <w:rPr>
          <w:rFonts w:ascii="Arial" w:hAnsi="Arial" w:cs="Arial"/>
          <w:b/>
          <w:dstrike/>
          <w:sz w:val="22"/>
          <w:szCs w:val="22"/>
        </w:rPr>
      </w:pPr>
    </w:p>
    <w:p w:rsidR="00FA0A47" w:rsidRPr="00F631EB" w:rsidRDefault="00FA0A47" w:rsidP="00FA0A47">
      <w:pPr>
        <w:pStyle w:val="ListParagraph"/>
        <w:ind w:left="1080"/>
        <w:rPr>
          <w:rFonts w:ascii="Arial" w:hAnsi="Arial" w:cs="Arial"/>
          <w:b/>
          <w:sz w:val="22"/>
          <w:szCs w:val="22"/>
        </w:rPr>
      </w:pPr>
    </w:p>
    <w:p w:rsidR="00B57B60" w:rsidRPr="00F631EB" w:rsidRDefault="00B57B60" w:rsidP="000350DB">
      <w:pPr>
        <w:rPr>
          <w:rFonts w:ascii="Arial" w:hAnsi="Arial" w:cs="Arial"/>
          <w:sz w:val="22"/>
          <w:szCs w:val="22"/>
        </w:rPr>
      </w:pPr>
    </w:p>
    <w:p w:rsidR="008B17B4" w:rsidRPr="00F631EB" w:rsidRDefault="008B17B4" w:rsidP="004B0907">
      <w:pPr>
        <w:pStyle w:val="Style1"/>
      </w:pPr>
      <w:r w:rsidRPr="00F631EB">
        <w:t xml:space="preserve">Support Tool </w:t>
      </w:r>
    </w:p>
    <w:p w:rsidR="000350DB" w:rsidRPr="00F631EB" w:rsidRDefault="000350DB" w:rsidP="000350DB">
      <w:pPr>
        <w:pStyle w:val="ListParagraph"/>
        <w:ind w:left="1080"/>
        <w:rPr>
          <w:rFonts w:ascii="Arial" w:hAnsi="Arial" w:cs="Arial"/>
          <w:sz w:val="22"/>
          <w:szCs w:val="22"/>
        </w:rPr>
      </w:pPr>
    </w:p>
    <w:p w:rsidR="001277C1" w:rsidRPr="00F631EB" w:rsidRDefault="000350DB" w:rsidP="001277C1">
      <w:pPr>
        <w:ind w:left="1080"/>
        <w:rPr>
          <w:rFonts w:ascii="Arial" w:hAnsi="Arial" w:cs="Arial"/>
          <w:sz w:val="22"/>
          <w:szCs w:val="22"/>
        </w:rPr>
      </w:pPr>
      <w:bookmarkStart w:id="15" w:name="OLE_LINK1"/>
      <w:r w:rsidRPr="00F631EB">
        <w:rPr>
          <w:rFonts w:ascii="Arial" w:hAnsi="Arial" w:cs="Arial"/>
          <w:sz w:val="22"/>
          <w:szCs w:val="22"/>
        </w:rPr>
        <w:t>Support Tool</w:t>
      </w:r>
      <w:bookmarkEnd w:id="15"/>
      <w:r w:rsidR="000D45FA" w:rsidRPr="00F631EB">
        <w:rPr>
          <w:rFonts w:ascii="Arial" w:hAnsi="Arial" w:cs="Arial"/>
          <w:sz w:val="22"/>
          <w:szCs w:val="22"/>
        </w:rPr>
        <w:t xml:space="preserve"> for ISS exists today.  Add Model to search screen.</w:t>
      </w:r>
    </w:p>
    <w:p w:rsidR="008929EE" w:rsidRPr="00F631EB" w:rsidRDefault="00C414BA" w:rsidP="00EE37E8">
      <w:pPr>
        <w:ind w:left="1080"/>
        <w:rPr>
          <w:rFonts w:ascii="Arial" w:hAnsi="Arial" w:cs="Arial"/>
          <w:bCs/>
          <w:sz w:val="22"/>
          <w:szCs w:val="22"/>
        </w:rPr>
      </w:pPr>
      <w:r w:rsidRPr="00F631EB">
        <w:rPr>
          <w:rFonts w:ascii="Arial" w:hAnsi="Arial" w:cs="Arial"/>
          <w:bCs/>
          <w:sz w:val="22"/>
          <w:szCs w:val="22"/>
        </w:rPr>
        <w:t xml:space="preserve">MVR data is logged under the MVR product with current restrictions in place.  </w:t>
      </w:r>
    </w:p>
    <w:p w:rsidR="0033771F" w:rsidRPr="00F631EB" w:rsidRDefault="00C414BA" w:rsidP="00EE37E8">
      <w:pPr>
        <w:ind w:left="1080"/>
        <w:rPr>
          <w:rFonts w:ascii="Arial" w:hAnsi="Arial" w:cs="Arial"/>
          <w:sz w:val="22"/>
          <w:szCs w:val="22"/>
        </w:rPr>
      </w:pPr>
      <w:r w:rsidRPr="00F631EB">
        <w:rPr>
          <w:rFonts w:ascii="Arial" w:hAnsi="Arial" w:cs="Arial"/>
          <w:bCs/>
          <w:sz w:val="22"/>
          <w:szCs w:val="22"/>
        </w:rPr>
        <w:t>The ISS result only contains a Score. </w:t>
      </w:r>
    </w:p>
    <w:p w:rsidR="00EE37E8" w:rsidRPr="00F631EB" w:rsidRDefault="00EE37E8" w:rsidP="00635621">
      <w:pPr>
        <w:rPr>
          <w:rFonts w:ascii="Arial" w:hAnsi="Arial" w:cs="Arial"/>
          <w:sz w:val="22"/>
          <w:szCs w:val="22"/>
        </w:rPr>
      </w:pPr>
    </w:p>
    <w:p w:rsidR="00635621" w:rsidRPr="00F631EB" w:rsidRDefault="00635621">
      <w:pPr>
        <w:rPr>
          <w:rFonts w:ascii="Arial" w:hAnsi="Arial" w:cs="Arial"/>
          <w:b/>
        </w:rPr>
      </w:pPr>
      <w:r w:rsidRPr="00F631EB">
        <w:br w:type="page"/>
      </w:r>
    </w:p>
    <w:p w:rsidR="00020968" w:rsidRPr="00F631EB" w:rsidRDefault="00B57B60" w:rsidP="007950B9">
      <w:pPr>
        <w:pStyle w:val="Style1"/>
      </w:pPr>
      <w:r w:rsidRPr="00F631EB">
        <w:lastRenderedPageBreak/>
        <w:t>Management Reports</w:t>
      </w:r>
    </w:p>
    <w:p w:rsidR="006B1375" w:rsidRPr="00F631EB" w:rsidRDefault="00216B9D" w:rsidP="00216B9D">
      <w:pPr>
        <w:ind w:left="1080"/>
        <w:rPr>
          <w:rFonts w:ascii="Arial" w:hAnsi="Arial" w:cs="Arial"/>
          <w:sz w:val="22"/>
          <w:szCs w:val="22"/>
        </w:rPr>
      </w:pPr>
      <w:r w:rsidRPr="00F631EB">
        <w:rPr>
          <w:rFonts w:ascii="Arial" w:hAnsi="Arial" w:cs="Arial"/>
          <w:sz w:val="22"/>
          <w:szCs w:val="22"/>
        </w:rPr>
        <w:t>Sample Report Column Headings:</w:t>
      </w:r>
      <w:r w:rsidR="007950B9" w:rsidRPr="00F631EB">
        <w:rPr>
          <w:rFonts w:ascii="Arial" w:hAnsi="Arial" w:cs="Arial"/>
          <w:sz w:val="22"/>
          <w:szCs w:val="22"/>
        </w:rPr>
        <w:t xml:space="preserve"> </w:t>
      </w:r>
    </w:p>
    <w:p w:rsidR="00216B9D" w:rsidRPr="00F631EB" w:rsidRDefault="006B1375" w:rsidP="00216B9D">
      <w:pPr>
        <w:ind w:left="1080"/>
        <w:rPr>
          <w:rFonts w:ascii="Arial" w:hAnsi="Arial" w:cs="Arial"/>
          <w:sz w:val="22"/>
          <w:szCs w:val="22"/>
        </w:rPr>
      </w:pPr>
      <w:r w:rsidRPr="00F631EB">
        <w:rPr>
          <w:rFonts w:ascii="Arial" w:hAnsi="Arial" w:cs="Arial"/>
          <w:sz w:val="22"/>
          <w:szCs w:val="22"/>
        </w:rPr>
        <w:t>The Product Management Team will need to receive the report via e</w:t>
      </w:r>
      <w:r w:rsidR="008929EE" w:rsidRPr="00F631EB">
        <w:rPr>
          <w:rFonts w:ascii="Arial" w:hAnsi="Arial" w:cs="Arial"/>
          <w:sz w:val="22"/>
          <w:szCs w:val="22"/>
        </w:rPr>
        <w:t>-</w:t>
      </w:r>
      <w:r w:rsidRPr="00F631EB">
        <w:rPr>
          <w:rFonts w:ascii="Arial" w:hAnsi="Arial" w:cs="Arial"/>
          <w:sz w:val="22"/>
          <w:szCs w:val="22"/>
        </w:rPr>
        <w:t>mail</w:t>
      </w:r>
      <w:r w:rsidR="008929EE" w:rsidRPr="00F631EB">
        <w:rPr>
          <w:rFonts w:ascii="Arial" w:hAnsi="Arial" w:cs="Arial"/>
          <w:sz w:val="22"/>
          <w:szCs w:val="22"/>
        </w:rPr>
        <w:t xml:space="preserve"> (</w:t>
      </w:r>
      <w:hyperlink w:history="1"/>
      <w:hyperlink r:id="rId17" w:history="1">
        <w:r w:rsidR="0045219F" w:rsidRPr="00F631EB">
          <w:rPr>
            <w:rStyle w:val="Hyperlink"/>
            <w:color w:val="auto"/>
          </w:rPr>
          <w:t>\\risk.regn.net\ins\Analytics_Product_Management\</w:t>
        </w:r>
      </w:hyperlink>
      <w:r w:rsidR="008929EE" w:rsidRPr="00F631EB">
        <w:rPr>
          <w:rFonts w:ascii="Arial" w:hAnsi="Arial" w:cs="Arial"/>
          <w:sz w:val="22"/>
          <w:szCs w:val="22"/>
        </w:rPr>
        <w:t>)</w:t>
      </w:r>
      <w:r w:rsidRPr="00F631EB">
        <w:rPr>
          <w:rFonts w:ascii="Arial" w:hAnsi="Arial" w:cs="Arial"/>
          <w:sz w:val="22"/>
          <w:szCs w:val="22"/>
        </w:rPr>
        <w:t xml:space="preserve"> on the first day of each month for the previous month.  The report</w:t>
      </w:r>
      <w:r w:rsidR="008929EE" w:rsidRPr="00F631EB">
        <w:rPr>
          <w:rFonts w:ascii="Arial" w:hAnsi="Arial" w:cs="Arial"/>
          <w:sz w:val="22"/>
          <w:szCs w:val="22"/>
        </w:rPr>
        <w:t xml:space="preserve"> was created by the Commercial T</w:t>
      </w:r>
      <w:r w:rsidRPr="00F631EB">
        <w:rPr>
          <w:rFonts w:ascii="Arial" w:hAnsi="Arial" w:cs="Arial"/>
          <w:sz w:val="22"/>
          <w:szCs w:val="22"/>
        </w:rPr>
        <w:t>echnical team.</w:t>
      </w:r>
      <w:r w:rsidR="008929EE" w:rsidRPr="00F631EB">
        <w:rPr>
          <w:rFonts w:ascii="Arial" w:hAnsi="Arial" w:cs="Arial"/>
          <w:sz w:val="22"/>
          <w:szCs w:val="22"/>
        </w:rPr>
        <w:t xml:space="preserve">  </w:t>
      </w:r>
    </w:p>
    <w:p w:rsidR="00EB16B2" w:rsidRPr="00F631EB" w:rsidRDefault="00F631EB" w:rsidP="00E81314">
      <w:pPr>
        <w:pStyle w:val="ListParagraph"/>
        <w:ind w:left="1080"/>
        <w:rPr>
          <w:rFonts w:ascii="Arial" w:hAnsi="Arial" w:cs="Arial"/>
          <w:sz w:val="22"/>
          <w:szCs w:val="22"/>
        </w:rPr>
      </w:pPr>
      <w:r>
        <w:rPr>
          <w:noProof/>
        </w:rPr>
        <w:drawing>
          <wp:inline distT="0" distB="0" distL="0" distR="0">
            <wp:extent cx="54483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1905000"/>
                    </a:xfrm>
                    <a:prstGeom prst="rect">
                      <a:avLst/>
                    </a:prstGeom>
                    <a:noFill/>
                    <a:ln>
                      <a:noFill/>
                    </a:ln>
                  </pic:spPr>
                </pic:pic>
              </a:graphicData>
            </a:graphic>
          </wp:inline>
        </w:drawing>
      </w:r>
    </w:p>
    <w:p w:rsidR="00B57B60" w:rsidRPr="00F631EB" w:rsidRDefault="00B57B60" w:rsidP="008B17B4">
      <w:pPr>
        <w:rPr>
          <w:rFonts w:ascii="Arial" w:hAnsi="Arial" w:cs="Arial"/>
          <w:sz w:val="22"/>
          <w:szCs w:val="22"/>
        </w:rPr>
      </w:pPr>
    </w:p>
    <w:p w:rsidR="00635621" w:rsidRPr="00F631EB" w:rsidRDefault="00635621" w:rsidP="008B17B4">
      <w:pPr>
        <w:rPr>
          <w:rFonts w:ascii="Arial" w:hAnsi="Arial" w:cs="Arial"/>
          <w:sz w:val="22"/>
          <w:szCs w:val="22"/>
        </w:rPr>
      </w:pPr>
    </w:p>
    <w:p w:rsidR="006A60E0" w:rsidRPr="00F631EB" w:rsidRDefault="008B17B4" w:rsidP="008929EE">
      <w:pPr>
        <w:pStyle w:val="Style1"/>
      </w:pPr>
      <w:r w:rsidRPr="00F631EB">
        <w:t xml:space="preserve">Consumer Disclosure – </w:t>
      </w:r>
      <w:r w:rsidR="001277C1" w:rsidRPr="00F631EB">
        <w:t>NA</w:t>
      </w:r>
    </w:p>
    <w:p w:rsidR="006A60E0" w:rsidRPr="00F631EB" w:rsidRDefault="006A60E0" w:rsidP="00635621">
      <w:pPr>
        <w:rPr>
          <w:rFonts w:ascii="Arial" w:hAnsi="Arial" w:cs="Arial"/>
          <w:b/>
          <w:sz w:val="22"/>
          <w:szCs w:val="22"/>
        </w:rPr>
      </w:pPr>
    </w:p>
    <w:p w:rsidR="00B57B60" w:rsidRPr="00F631EB" w:rsidRDefault="00B57B60" w:rsidP="007950B9">
      <w:pPr>
        <w:pStyle w:val="Style1"/>
      </w:pPr>
      <w:r w:rsidRPr="00F631EB">
        <w:t xml:space="preserve">Billing </w:t>
      </w:r>
    </w:p>
    <w:p w:rsidR="007950B9" w:rsidRPr="00F631EB" w:rsidRDefault="001277C1" w:rsidP="007950B9">
      <w:pPr>
        <w:pStyle w:val="ListParagraph"/>
        <w:ind w:left="1080"/>
        <w:rPr>
          <w:rFonts w:ascii="Arial" w:hAnsi="Arial" w:cs="Arial"/>
          <w:sz w:val="22"/>
          <w:szCs w:val="22"/>
        </w:rPr>
      </w:pPr>
      <w:r w:rsidRPr="00F631EB">
        <w:rPr>
          <w:rFonts w:ascii="Arial" w:hAnsi="Arial" w:cs="Arial"/>
          <w:sz w:val="22"/>
          <w:szCs w:val="22"/>
        </w:rPr>
        <w:t xml:space="preserve">Transactional </w:t>
      </w:r>
      <w:r w:rsidR="00215881" w:rsidRPr="00F631EB">
        <w:rPr>
          <w:rFonts w:ascii="Arial" w:hAnsi="Arial" w:cs="Arial"/>
          <w:sz w:val="22"/>
          <w:szCs w:val="22"/>
        </w:rPr>
        <w:t>Billing</w:t>
      </w:r>
      <w:r w:rsidRPr="00F631EB">
        <w:rPr>
          <w:rFonts w:ascii="Arial" w:hAnsi="Arial" w:cs="Arial"/>
          <w:sz w:val="22"/>
          <w:szCs w:val="22"/>
        </w:rPr>
        <w:t xml:space="preserve"> – </w:t>
      </w:r>
      <w:r w:rsidR="00CC4131" w:rsidRPr="00F631EB">
        <w:rPr>
          <w:rFonts w:ascii="Arial" w:hAnsi="Arial" w:cs="Arial"/>
          <w:sz w:val="22"/>
          <w:szCs w:val="22"/>
        </w:rPr>
        <w:t xml:space="preserve">2 </w:t>
      </w:r>
      <w:r w:rsidRPr="00F631EB">
        <w:rPr>
          <w:rFonts w:ascii="Arial" w:hAnsi="Arial" w:cs="Arial"/>
          <w:sz w:val="22"/>
          <w:szCs w:val="22"/>
        </w:rPr>
        <w:t>Report Code</w:t>
      </w:r>
      <w:r w:rsidR="000D45FA" w:rsidRPr="00F631EB">
        <w:rPr>
          <w:rFonts w:ascii="Arial" w:hAnsi="Arial" w:cs="Arial"/>
          <w:sz w:val="22"/>
          <w:szCs w:val="22"/>
        </w:rPr>
        <w:t>s</w:t>
      </w:r>
      <w:r w:rsidRPr="00F631EB">
        <w:rPr>
          <w:rFonts w:ascii="Arial" w:hAnsi="Arial" w:cs="Arial"/>
          <w:sz w:val="22"/>
          <w:szCs w:val="22"/>
        </w:rPr>
        <w:t xml:space="preserve"> </w:t>
      </w:r>
    </w:p>
    <w:p w:rsidR="007950B9" w:rsidRPr="00F631EB" w:rsidRDefault="007950B9" w:rsidP="007950B9">
      <w:pPr>
        <w:pStyle w:val="ListParagraph"/>
        <w:numPr>
          <w:ilvl w:val="1"/>
          <w:numId w:val="1"/>
        </w:numPr>
        <w:rPr>
          <w:rFonts w:ascii="Arial" w:hAnsi="Arial" w:cs="Arial"/>
          <w:sz w:val="22"/>
          <w:szCs w:val="22"/>
        </w:rPr>
      </w:pPr>
      <w:r w:rsidRPr="00F631EB">
        <w:rPr>
          <w:rFonts w:ascii="Arial" w:hAnsi="Arial" w:cs="Arial"/>
          <w:sz w:val="22"/>
          <w:szCs w:val="22"/>
        </w:rPr>
        <w:t xml:space="preserve">Billing Type - Transactional </w:t>
      </w:r>
      <w:r w:rsidR="00AF397B" w:rsidRPr="00F631EB">
        <w:rPr>
          <w:rFonts w:ascii="Arial" w:hAnsi="Arial" w:cs="Arial"/>
          <w:sz w:val="22"/>
          <w:szCs w:val="22"/>
        </w:rPr>
        <w:t>Insurance Detailed Billing</w:t>
      </w:r>
    </w:p>
    <w:p w:rsidR="007950B9" w:rsidRPr="00F631EB" w:rsidRDefault="007950B9" w:rsidP="007950B9">
      <w:pPr>
        <w:pStyle w:val="ListParagraph"/>
        <w:numPr>
          <w:ilvl w:val="1"/>
          <w:numId w:val="1"/>
        </w:numPr>
        <w:rPr>
          <w:rFonts w:ascii="Arial" w:hAnsi="Arial" w:cs="Arial"/>
          <w:sz w:val="22"/>
          <w:szCs w:val="22"/>
        </w:rPr>
      </w:pPr>
      <w:r w:rsidRPr="00F631EB">
        <w:rPr>
          <w:rFonts w:ascii="Arial" w:hAnsi="Arial" w:cs="Arial"/>
          <w:sz w:val="22"/>
          <w:szCs w:val="22"/>
        </w:rPr>
        <w:t>Billing for this product should be included with all insurance products on one bill.</w:t>
      </w:r>
    </w:p>
    <w:p w:rsidR="00353C33" w:rsidRPr="00F631EB" w:rsidRDefault="007950B9" w:rsidP="00353C33">
      <w:pPr>
        <w:pStyle w:val="ListParagraph"/>
        <w:numPr>
          <w:ilvl w:val="1"/>
          <w:numId w:val="1"/>
        </w:numPr>
        <w:rPr>
          <w:rFonts w:ascii="Arial" w:hAnsi="Arial" w:cs="Arial"/>
          <w:sz w:val="22"/>
          <w:szCs w:val="22"/>
        </w:rPr>
      </w:pPr>
      <w:r w:rsidRPr="00F631EB">
        <w:rPr>
          <w:rFonts w:ascii="Arial" w:hAnsi="Arial" w:cs="Arial"/>
          <w:sz w:val="22"/>
          <w:szCs w:val="22"/>
        </w:rPr>
        <w:t xml:space="preserve">Fulfillment/Finance </w:t>
      </w:r>
      <w:r w:rsidR="00C414BA" w:rsidRPr="00F631EB">
        <w:rPr>
          <w:rFonts w:ascii="Arial" w:hAnsi="Arial" w:cs="Arial"/>
          <w:sz w:val="22"/>
          <w:szCs w:val="22"/>
        </w:rPr>
        <w:t xml:space="preserve">has been </w:t>
      </w:r>
      <w:r w:rsidR="00DE78EB" w:rsidRPr="00F631EB">
        <w:rPr>
          <w:rFonts w:ascii="Arial" w:hAnsi="Arial" w:cs="Arial"/>
          <w:sz w:val="22"/>
          <w:szCs w:val="22"/>
        </w:rPr>
        <w:t>approved</w:t>
      </w:r>
    </w:p>
    <w:p w:rsidR="00353C33" w:rsidRPr="00F631EB" w:rsidRDefault="007950B9" w:rsidP="00353C33">
      <w:pPr>
        <w:pStyle w:val="ListParagraph"/>
        <w:numPr>
          <w:ilvl w:val="1"/>
          <w:numId w:val="1"/>
        </w:numPr>
        <w:rPr>
          <w:rFonts w:ascii="Arial" w:hAnsi="Arial" w:cs="Arial"/>
          <w:sz w:val="22"/>
          <w:szCs w:val="22"/>
        </w:rPr>
      </w:pPr>
      <w:r w:rsidRPr="00F631EB">
        <w:rPr>
          <w:rFonts w:ascii="Arial" w:hAnsi="Arial" w:cs="Arial"/>
          <w:sz w:val="22"/>
          <w:szCs w:val="22"/>
        </w:rPr>
        <w:t xml:space="preserve">Report Codes – </w:t>
      </w:r>
      <w:r w:rsidR="00E30D26" w:rsidRPr="00F631EB">
        <w:rPr>
          <w:rFonts w:ascii="Arial" w:hAnsi="Arial" w:cs="Arial"/>
          <w:sz w:val="22"/>
          <w:szCs w:val="22"/>
        </w:rPr>
        <w:t>4 (Agents and Underwriters)</w:t>
      </w:r>
    </w:p>
    <w:tbl>
      <w:tblPr>
        <w:tblpPr w:leftFromText="180" w:rightFromText="180" w:vertAnchor="text" w:tblpX="558"/>
        <w:tblW w:w="9862" w:type="dxa"/>
        <w:tblCellMar>
          <w:left w:w="0" w:type="dxa"/>
          <w:right w:w="0" w:type="dxa"/>
        </w:tblCellMar>
        <w:tblLook w:val="04A0" w:firstRow="1" w:lastRow="0" w:firstColumn="1" w:lastColumn="0" w:noHBand="0" w:noVBand="1"/>
      </w:tblPr>
      <w:tblGrid>
        <w:gridCol w:w="916"/>
        <w:gridCol w:w="615"/>
        <w:gridCol w:w="900"/>
        <w:gridCol w:w="1170"/>
        <w:gridCol w:w="720"/>
        <w:gridCol w:w="2267"/>
        <w:gridCol w:w="630"/>
        <w:gridCol w:w="1598"/>
        <w:gridCol w:w="1046"/>
      </w:tblGrid>
      <w:tr w:rsidR="00A550A0" w:rsidRPr="00F631EB" w:rsidTr="00A550A0">
        <w:trPr>
          <w:trHeight w:val="925"/>
        </w:trPr>
        <w:tc>
          <w:tcPr>
            <w:tcW w:w="9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Product</w:t>
            </w:r>
          </w:p>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Group</w:t>
            </w:r>
          </w:p>
        </w:tc>
        <w:tc>
          <w:tcPr>
            <w:tcW w:w="615" w:type="dxa"/>
            <w:tcBorders>
              <w:top w:val="single" w:sz="8" w:space="0" w:color="auto"/>
              <w:left w:val="nil"/>
              <w:bottom w:val="single" w:sz="8" w:space="0" w:color="auto"/>
              <w:right w:val="single" w:sz="8" w:space="0" w:color="auto"/>
            </w:tcBorders>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Cost</w:t>
            </w:r>
          </w:p>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Center</w:t>
            </w:r>
          </w:p>
        </w:tc>
        <w:tc>
          <w:tcPr>
            <w:tcW w:w="9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Report code #</w:t>
            </w:r>
          </w:p>
        </w:tc>
        <w:tc>
          <w:tcPr>
            <w:tcW w:w="117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Report code name</w:t>
            </w:r>
          </w:p>
        </w:tc>
        <w:tc>
          <w:tcPr>
            <w:tcW w:w="7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Stat code</w:t>
            </w:r>
          </w:p>
        </w:tc>
        <w:tc>
          <w:tcPr>
            <w:tcW w:w="226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Stat code name</w:t>
            </w:r>
          </w:p>
        </w:tc>
        <w:tc>
          <w:tcPr>
            <w:tcW w:w="6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UN or AGT</w:t>
            </w:r>
          </w:p>
        </w:tc>
        <w:tc>
          <w:tcPr>
            <w:tcW w:w="1598" w:type="dxa"/>
            <w:tcBorders>
              <w:top w:val="single" w:sz="8" w:space="0" w:color="auto"/>
              <w:left w:val="nil"/>
              <w:bottom w:val="single" w:sz="8" w:space="0" w:color="auto"/>
              <w:right w:val="single" w:sz="8" w:space="0" w:color="auto"/>
            </w:tcBorders>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Long Description</w:t>
            </w:r>
          </w:p>
        </w:tc>
        <w:tc>
          <w:tcPr>
            <w:tcW w:w="1046" w:type="dxa"/>
            <w:tcBorders>
              <w:top w:val="single" w:sz="8" w:space="0" w:color="auto"/>
              <w:left w:val="nil"/>
              <w:bottom w:val="single" w:sz="8" w:space="0" w:color="auto"/>
              <w:right w:val="single" w:sz="8" w:space="0" w:color="auto"/>
            </w:tcBorders>
            <w:vAlign w:val="bottom"/>
            <w:hideMark/>
          </w:tcPr>
          <w:p w:rsidR="00A550A0" w:rsidRPr="00F631EB" w:rsidRDefault="00A550A0" w:rsidP="00A550A0">
            <w:pPr>
              <w:jc w:val="center"/>
              <w:rPr>
                <w:rFonts w:ascii="Verdana" w:eastAsia="Calibri" w:hAnsi="Verdana"/>
                <w:b/>
                <w:bCs/>
                <w:sz w:val="16"/>
                <w:szCs w:val="16"/>
              </w:rPr>
            </w:pPr>
            <w:r w:rsidRPr="00F631EB">
              <w:rPr>
                <w:rFonts w:ascii="Verdana" w:hAnsi="Verdana"/>
                <w:b/>
                <w:bCs/>
                <w:sz w:val="16"/>
                <w:szCs w:val="16"/>
              </w:rPr>
              <w:t>Detailed Description</w:t>
            </w:r>
          </w:p>
        </w:tc>
      </w:tr>
      <w:tr w:rsidR="00A550A0" w:rsidRPr="00F631EB" w:rsidTr="00A550A0">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w:t>
            </w:r>
          </w:p>
        </w:tc>
        <w:tc>
          <w:tcPr>
            <w:tcW w:w="615" w:type="dxa"/>
            <w:tcBorders>
              <w:top w:val="nil"/>
              <w:left w:val="nil"/>
              <w:bottom w:val="single" w:sz="8" w:space="0" w:color="auto"/>
              <w:right w:val="single" w:sz="8" w:space="0" w:color="auto"/>
            </w:tcBorders>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351</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5962</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 ATT DRVR</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AS00</w:t>
            </w:r>
          </w:p>
        </w:tc>
        <w:tc>
          <w:tcPr>
            <w:tcW w:w="22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 ATT DRVR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U</w:t>
            </w:r>
          </w:p>
        </w:tc>
        <w:tc>
          <w:tcPr>
            <w:tcW w:w="1598" w:type="dxa"/>
            <w:tcBorders>
              <w:top w:val="nil"/>
              <w:left w:val="nil"/>
              <w:bottom w:val="single" w:sz="8" w:space="0" w:color="auto"/>
              <w:right w:val="single" w:sz="8" w:space="0" w:color="auto"/>
            </w:tcBorders>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COMMERCIAL ATTRACT DRIVER SCORE</w:t>
            </w:r>
          </w:p>
        </w:tc>
        <w:tc>
          <w:tcPr>
            <w:tcW w:w="1046" w:type="dxa"/>
            <w:tcBorders>
              <w:top w:val="nil"/>
              <w:left w:val="nil"/>
              <w:bottom w:val="single" w:sz="8" w:space="0" w:color="auto"/>
              <w:right w:val="single" w:sz="8" w:space="0" w:color="auto"/>
            </w:tcBorders>
          </w:tcPr>
          <w:p w:rsidR="00A550A0" w:rsidRPr="00F631EB" w:rsidRDefault="00A550A0" w:rsidP="00A550A0">
            <w:pPr>
              <w:jc w:val="center"/>
              <w:rPr>
                <w:rFonts w:ascii="Verdana" w:eastAsia="Calibri" w:hAnsi="Verdana"/>
                <w:sz w:val="18"/>
                <w:szCs w:val="18"/>
              </w:rPr>
            </w:pPr>
          </w:p>
        </w:tc>
      </w:tr>
      <w:tr w:rsidR="00A550A0" w:rsidRPr="00F631EB" w:rsidTr="00A550A0">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6"/>
                <w:szCs w:val="18"/>
              </w:rPr>
              <w:t>COM</w:t>
            </w:r>
          </w:p>
        </w:tc>
        <w:tc>
          <w:tcPr>
            <w:tcW w:w="615" w:type="dxa"/>
            <w:tcBorders>
              <w:top w:val="nil"/>
              <w:left w:val="nil"/>
              <w:bottom w:val="single" w:sz="8" w:space="0" w:color="auto"/>
              <w:right w:val="single" w:sz="8" w:space="0" w:color="auto"/>
            </w:tcBorders>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351</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rPr>
                <w:rFonts w:ascii="Verdana" w:eastAsia="Calibri" w:hAnsi="Verdana"/>
                <w:sz w:val="18"/>
                <w:szCs w:val="18"/>
              </w:rPr>
            </w:pPr>
            <w:r w:rsidRPr="00F631EB">
              <w:rPr>
                <w:rFonts w:ascii="Verdana" w:hAnsi="Verdana"/>
                <w:sz w:val="18"/>
                <w:szCs w:val="18"/>
              </w:rPr>
              <w:t>5963</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 ATT DRVR MVR</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AS00</w:t>
            </w:r>
          </w:p>
        </w:tc>
        <w:tc>
          <w:tcPr>
            <w:tcW w:w="22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 ATT DRVR MVR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U</w:t>
            </w:r>
          </w:p>
        </w:tc>
        <w:tc>
          <w:tcPr>
            <w:tcW w:w="1598" w:type="dxa"/>
            <w:tcBorders>
              <w:top w:val="nil"/>
              <w:left w:val="nil"/>
              <w:bottom w:val="single" w:sz="8" w:space="0" w:color="auto"/>
              <w:right w:val="single" w:sz="8" w:space="0" w:color="auto"/>
            </w:tcBorders>
            <w:hideMark/>
          </w:tcPr>
          <w:p w:rsidR="00A550A0" w:rsidRPr="00F631EB" w:rsidRDefault="00A550A0" w:rsidP="00A550A0">
            <w:pPr>
              <w:jc w:val="center"/>
              <w:rPr>
                <w:rFonts w:ascii="Verdana" w:eastAsia="Calibri" w:hAnsi="Verdana"/>
                <w:sz w:val="18"/>
                <w:szCs w:val="18"/>
              </w:rPr>
            </w:pPr>
            <w:r w:rsidRPr="00F631EB">
              <w:rPr>
                <w:rFonts w:ascii="Verdana" w:hAnsi="Verdana"/>
                <w:sz w:val="18"/>
                <w:szCs w:val="18"/>
              </w:rPr>
              <w:t>COMMERCIAL ATTRACT DRIVER MVR SCORE</w:t>
            </w:r>
          </w:p>
        </w:tc>
        <w:tc>
          <w:tcPr>
            <w:tcW w:w="1046" w:type="dxa"/>
            <w:tcBorders>
              <w:top w:val="nil"/>
              <w:left w:val="nil"/>
              <w:bottom w:val="single" w:sz="8" w:space="0" w:color="auto"/>
              <w:right w:val="single" w:sz="8" w:space="0" w:color="auto"/>
            </w:tcBorders>
          </w:tcPr>
          <w:p w:rsidR="00A550A0" w:rsidRPr="00F631EB" w:rsidRDefault="00A550A0" w:rsidP="00A550A0">
            <w:pPr>
              <w:jc w:val="center"/>
              <w:rPr>
                <w:rFonts w:ascii="Verdana" w:eastAsia="Calibri" w:hAnsi="Verdana"/>
                <w:sz w:val="18"/>
                <w:szCs w:val="18"/>
              </w:rPr>
            </w:pPr>
          </w:p>
        </w:tc>
      </w:tr>
      <w:tr w:rsidR="00E30D26" w:rsidRPr="00F631EB" w:rsidTr="00986C29">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COM</w:t>
            </w:r>
          </w:p>
        </w:tc>
        <w:tc>
          <w:tcPr>
            <w:tcW w:w="615" w:type="dxa"/>
            <w:tcBorders>
              <w:top w:val="nil"/>
              <w:left w:val="nil"/>
              <w:bottom w:val="single" w:sz="8" w:space="0" w:color="auto"/>
              <w:right w:val="single" w:sz="8" w:space="0" w:color="auto"/>
            </w:tcBorders>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351</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E30D26">
            <w:pPr>
              <w:jc w:val="center"/>
              <w:rPr>
                <w:rFonts w:ascii="Verdana" w:eastAsia="Calibri" w:hAnsi="Verdana"/>
                <w:sz w:val="18"/>
                <w:szCs w:val="18"/>
              </w:rPr>
            </w:pPr>
            <w:r w:rsidRPr="00F631EB">
              <w:rPr>
                <w:rFonts w:ascii="Verdana" w:hAnsi="Verdana"/>
                <w:sz w:val="18"/>
                <w:szCs w:val="18"/>
              </w:rPr>
              <w:t>5965</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COM ATT DRVR</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E30D26">
            <w:pPr>
              <w:jc w:val="center"/>
              <w:rPr>
                <w:rFonts w:ascii="Verdana" w:eastAsia="Calibri" w:hAnsi="Verdana"/>
                <w:sz w:val="18"/>
                <w:szCs w:val="18"/>
              </w:rPr>
            </w:pPr>
            <w:r w:rsidRPr="00F631EB">
              <w:rPr>
                <w:rFonts w:ascii="Verdana" w:hAnsi="Verdana"/>
                <w:sz w:val="18"/>
                <w:szCs w:val="18"/>
              </w:rPr>
              <w:t>BB00</w:t>
            </w:r>
          </w:p>
        </w:tc>
        <w:tc>
          <w:tcPr>
            <w:tcW w:w="22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AGENT COM ATT DRVR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w:t>
            </w:r>
          </w:p>
        </w:tc>
        <w:tc>
          <w:tcPr>
            <w:tcW w:w="1598" w:type="dxa"/>
            <w:tcBorders>
              <w:top w:val="nil"/>
              <w:left w:val="nil"/>
              <w:bottom w:val="single" w:sz="8" w:space="0" w:color="auto"/>
              <w:right w:val="single" w:sz="8" w:space="0" w:color="auto"/>
            </w:tcBorders>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AGENT COMMERCIAL ATTRACT DRIVER SCORE</w:t>
            </w:r>
          </w:p>
        </w:tc>
        <w:tc>
          <w:tcPr>
            <w:tcW w:w="1046" w:type="dxa"/>
            <w:tcBorders>
              <w:top w:val="nil"/>
              <w:left w:val="nil"/>
              <w:bottom w:val="single" w:sz="8" w:space="0" w:color="auto"/>
              <w:right w:val="single" w:sz="8" w:space="0" w:color="auto"/>
            </w:tcBorders>
          </w:tcPr>
          <w:p w:rsidR="00E30D26" w:rsidRPr="00F631EB" w:rsidRDefault="00E30D26" w:rsidP="00986C29">
            <w:pPr>
              <w:jc w:val="center"/>
              <w:rPr>
                <w:rFonts w:ascii="Verdana" w:eastAsia="Calibri" w:hAnsi="Verdana"/>
                <w:sz w:val="18"/>
                <w:szCs w:val="18"/>
              </w:rPr>
            </w:pPr>
          </w:p>
        </w:tc>
      </w:tr>
      <w:tr w:rsidR="00E30D26" w:rsidRPr="00F631EB" w:rsidTr="00986C29">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6"/>
                <w:szCs w:val="18"/>
              </w:rPr>
              <w:t>COM</w:t>
            </w:r>
          </w:p>
        </w:tc>
        <w:tc>
          <w:tcPr>
            <w:tcW w:w="615" w:type="dxa"/>
            <w:tcBorders>
              <w:top w:val="nil"/>
              <w:left w:val="nil"/>
              <w:bottom w:val="single" w:sz="8" w:space="0" w:color="auto"/>
              <w:right w:val="single" w:sz="8" w:space="0" w:color="auto"/>
            </w:tcBorders>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351</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E30D26">
            <w:pPr>
              <w:rPr>
                <w:rFonts w:ascii="Verdana" w:eastAsia="Calibri" w:hAnsi="Verdana"/>
                <w:sz w:val="18"/>
                <w:szCs w:val="18"/>
              </w:rPr>
            </w:pPr>
            <w:r w:rsidRPr="00F631EB">
              <w:rPr>
                <w:rFonts w:ascii="Verdana" w:hAnsi="Verdana"/>
                <w:sz w:val="18"/>
                <w:szCs w:val="18"/>
              </w:rPr>
              <w:t>5966</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E30D26">
            <w:pPr>
              <w:jc w:val="center"/>
              <w:rPr>
                <w:rFonts w:ascii="Verdana" w:eastAsia="Calibri" w:hAnsi="Verdana"/>
                <w:sz w:val="18"/>
                <w:szCs w:val="18"/>
              </w:rPr>
            </w:pPr>
            <w:r w:rsidRPr="00F631EB">
              <w:rPr>
                <w:rFonts w:ascii="Verdana" w:hAnsi="Verdana"/>
                <w:sz w:val="18"/>
                <w:szCs w:val="18"/>
              </w:rPr>
              <w:t>COM ATT DRVR MV A</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BB00</w:t>
            </w:r>
          </w:p>
        </w:tc>
        <w:tc>
          <w:tcPr>
            <w:tcW w:w="226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AGENT COM ATT DRVR MVR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w:t>
            </w:r>
          </w:p>
        </w:tc>
        <w:tc>
          <w:tcPr>
            <w:tcW w:w="1598" w:type="dxa"/>
            <w:tcBorders>
              <w:top w:val="nil"/>
              <w:left w:val="nil"/>
              <w:bottom w:val="single" w:sz="8" w:space="0" w:color="auto"/>
              <w:right w:val="single" w:sz="8" w:space="0" w:color="auto"/>
            </w:tcBorders>
            <w:hideMark/>
          </w:tcPr>
          <w:p w:rsidR="00E30D26" w:rsidRPr="00F631EB" w:rsidRDefault="00E30D26" w:rsidP="00986C29">
            <w:pPr>
              <w:jc w:val="center"/>
              <w:rPr>
                <w:rFonts w:ascii="Verdana" w:eastAsia="Calibri" w:hAnsi="Verdana"/>
                <w:sz w:val="18"/>
                <w:szCs w:val="18"/>
              </w:rPr>
            </w:pPr>
            <w:r w:rsidRPr="00F631EB">
              <w:rPr>
                <w:rFonts w:ascii="Verdana" w:hAnsi="Verdana"/>
                <w:sz w:val="18"/>
                <w:szCs w:val="18"/>
              </w:rPr>
              <w:t>AGENT COMMERCIAL ATTRACT DRIVER MVR SCORE</w:t>
            </w:r>
          </w:p>
        </w:tc>
        <w:tc>
          <w:tcPr>
            <w:tcW w:w="1046" w:type="dxa"/>
            <w:tcBorders>
              <w:top w:val="nil"/>
              <w:left w:val="nil"/>
              <w:bottom w:val="single" w:sz="8" w:space="0" w:color="auto"/>
              <w:right w:val="single" w:sz="8" w:space="0" w:color="auto"/>
            </w:tcBorders>
          </w:tcPr>
          <w:p w:rsidR="00E30D26" w:rsidRPr="00F631EB" w:rsidRDefault="00E30D26" w:rsidP="00986C29">
            <w:pPr>
              <w:jc w:val="center"/>
              <w:rPr>
                <w:rFonts w:ascii="Verdana" w:eastAsia="Calibri" w:hAnsi="Verdana"/>
                <w:sz w:val="18"/>
                <w:szCs w:val="18"/>
              </w:rPr>
            </w:pPr>
          </w:p>
        </w:tc>
      </w:tr>
    </w:tbl>
    <w:p w:rsidR="00353C33" w:rsidRPr="00F631EB" w:rsidRDefault="00353C33" w:rsidP="00353C33">
      <w:pPr>
        <w:pStyle w:val="ListParagraph"/>
        <w:ind w:left="1080"/>
        <w:rPr>
          <w:rFonts w:ascii="Arial" w:hAnsi="Arial" w:cs="Arial"/>
          <w:sz w:val="22"/>
          <w:szCs w:val="22"/>
        </w:rPr>
      </w:pPr>
    </w:p>
    <w:p w:rsidR="001277C1" w:rsidRPr="00F631EB" w:rsidRDefault="007950B9" w:rsidP="00353C33">
      <w:pPr>
        <w:pStyle w:val="ListParagraph"/>
        <w:numPr>
          <w:ilvl w:val="1"/>
          <w:numId w:val="1"/>
        </w:numPr>
        <w:rPr>
          <w:rFonts w:ascii="Arial" w:hAnsi="Arial" w:cs="Arial"/>
          <w:sz w:val="22"/>
          <w:szCs w:val="22"/>
        </w:rPr>
      </w:pPr>
      <w:r w:rsidRPr="00F631EB">
        <w:rPr>
          <w:rFonts w:ascii="Arial" w:hAnsi="Arial" w:cs="Arial"/>
          <w:sz w:val="22"/>
          <w:szCs w:val="22"/>
        </w:rPr>
        <w:t>Special Requirements – N/A</w:t>
      </w:r>
    </w:p>
    <w:p w:rsidR="00E30D26" w:rsidRPr="00F631EB" w:rsidRDefault="00E30D26" w:rsidP="00E30D26">
      <w:pPr>
        <w:ind w:left="1080"/>
        <w:rPr>
          <w:rFonts w:ascii="Arial" w:hAnsi="Arial" w:cs="Arial"/>
          <w:sz w:val="18"/>
          <w:szCs w:val="18"/>
        </w:rPr>
      </w:pPr>
    </w:p>
    <w:p w:rsidR="00D23795" w:rsidRPr="00F631EB" w:rsidRDefault="00ED738F" w:rsidP="00635621">
      <w:pPr>
        <w:rPr>
          <w:rFonts w:ascii="Arial" w:hAnsi="Arial" w:cs="Arial"/>
          <w:sz w:val="18"/>
          <w:szCs w:val="18"/>
        </w:rPr>
      </w:pPr>
      <w:r w:rsidRPr="00F631EB">
        <w:rPr>
          <w:rFonts w:ascii="Arial" w:hAnsi="Arial" w:cs="Arial"/>
          <w:sz w:val="18"/>
          <w:szCs w:val="18"/>
        </w:rPr>
        <w:lastRenderedPageBreak/>
        <w:t>                             </w:t>
      </w:r>
    </w:p>
    <w:p w:rsidR="00D6256A" w:rsidRPr="00F631EB" w:rsidRDefault="000B7F95" w:rsidP="002F4943">
      <w:pPr>
        <w:pStyle w:val="Style1"/>
      </w:pPr>
      <w:bookmarkStart w:id="16" w:name="_Toc287871039"/>
      <w:bookmarkStart w:id="17" w:name="_Toc330811714"/>
      <w:r w:rsidRPr="00F631EB">
        <w:t>Testing</w:t>
      </w:r>
      <w:bookmarkEnd w:id="16"/>
      <w:bookmarkEnd w:id="17"/>
    </w:p>
    <w:p w:rsidR="00B34E35" w:rsidRPr="00F631EB" w:rsidRDefault="00B34E35" w:rsidP="00B34E35">
      <w:pPr>
        <w:pStyle w:val="Style1"/>
        <w:numPr>
          <w:ilvl w:val="0"/>
          <w:numId w:val="0"/>
        </w:numPr>
        <w:ind w:left="360"/>
      </w:pPr>
    </w:p>
    <w:p w:rsidR="001277C1" w:rsidRPr="00F631EB" w:rsidRDefault="000B7F95" w:rsidP="001277C1">
      <w:pPr>
        <w:pStyle w:val="ListParagraph"/>
        <w:numPr>
          <w:ilvl w:val="0"/>
          <w:numId w:val="25"/>
        </w:numPr>
        <w:ind w:hanging="270"/>
        <w:rPr>
          <w:rFonts w:ascii="Arial" w:hAnsi="Arial" w:cs="Arial"/>
          <w:sz w:val="22"/>
          <w:szCs w:val="22"/>
        </w:rPr>
      </w:pPr>
      <w:r w:rsidRPr="00F631EB">
        <w:rPr>
          <w:rFonts w:ascii="Arial" w:hAnsi="Arial" w:cs="Arial"/>
          <w:sz w:val="22"/>
          <w:szCs w:val="22"/>
        </w:rPr>
        <w:t>QC</w:t>
      </w:r>
    </w:p>
    <w:p w:rsidR="00B70536" w:rsidRPr="00F631EB" w:rsidRDefault="001277C1" w:rsidP="001277C1">
      <w:pPr>
        <w:pStyle w:val="ListParagraph"/>
        <w:numPr>
          <w:ilvl w:val="0"/>
          <w:numId w:val="25"/>
        </w:numPr>
        <w:ind w:hanging="270"/>
        <w:rPr>
          <w:rFonts w:ascii="Arial" w:hAnsi="Arial" w:cs="Arial"/>
          <w:sz w:val="22"/>
          <w:szCs w:val="22"/>
        </w:rPr>
      </w:pPr>
      <w:r w:rsidRPr="00F631EB">
        <w:rPr>
          <w:rFonts w:ascii="Arial" w:hAnsi="Arial" w:cs="Arial"/>
          <w:sz w:val="22"/>
          <w:szCs w:val="22"/>
        </w:rPr>
        <w:t xml:space="preserve">MOE </w:t>
      </w:r>
      <w:r w:rsidR="00B70536" w:rsidRPr="00F631EB">
        <w:rPr>
          <w:rFonts w:ascii="Arial" w:hAnsi="Arial" w:cs="Arial"/>
          <w:sz w:val="22"/>
          <w:szCs w:val="22"/>
        </w:rPr>
        <w:t xml:space="preserve"> </w:t>
      </w:r>
    </w:p>
    <w:p w:rsidR="00635621" w:rsidRPr="00F631EB" w:rsidRDefault="00635621" w:rsidP="00635621">
      <w:pPr>
        <w:rPr>
          <w:rFonts w:ascii="Arial" w:hAnsi="Arial" w:cs="Arial"/>
          <w:sz w:val="22"/>
          <w:szCs w:val="22"/>
        </w:rPr>
      </w:pPr>
    </w:p>
    <w:p w:rsidR="00635621" w:rsidRPr="00F631EB" w:rsidRDefault="00B70536" w:rsidP="00635621">
      <w:pPr>
        <w:pStyle w:val="Style1"/>
      </w:pPr>
      <w:bookmarkStart w:id="18" w:name="_Toc287871040"/>
      <w:bookmarkStart w:id="19" w:name="_Toc330811715"/>
      <w:r w:rsidRPr="00F631EB">
        <w:t>Legal</w:t>
      </w:r>
      <w:bookmarkEnd w:id="18"/>
      <w:bookmarkEnd w:id="19"/>
      <w:r w:rsidR="00635621" w:rsidRPr="00F631EB">
        <w:t xml:space="preserve"> Approvals </w:t>
      </w:r>
    </w:p>
    <w:p w:rsidR="00B34E35" w:rsidRPr="00F631EB" w:rsidRDefault="00B34E35" w:rsidP="00B34E35">
      <w:pPr>
        <w:pStyle w:val="Style1"/>
        <w:numPr>
          <w:ilvl w:val="0"/>
          <w:numId w:val="0"/>
        </w:numPr>
        <w:ind w:left="360"/>
      </w:pPr>
    </w:p>
    <w:p w:rsidR="00635621" w:rsidRPr="00F631EB" w:rsidRDefault="00635621" w:rsidP="00635621">
      <w:pPr>
        <w:pStyle w:val="ListParagraph"/>
        <w:numPr>
          <w:ilvl w:val="1"/>
          <w:numId w:val="1"/>
        </w:numPr>
        <w:rPr>
          <w:rFonts w:ascii="Arial" w:hAnsi="Arial" w:cs="Arial"/>
          <w:sz w:val="20"/>
          <w:szCs w:val="20"/>
        </w:rPr>
      </w:pPr>
      <w:r w:rsidRPr="00F631EB">
        <w:rPr>
          <w:rFonts w:ascii="Arial" w:hAnsi="Arial" w:cs="Arial"/>
          <w:sz w:val="20"/>
          <w:szCs w:val="20"/>
        </w:rPr>
        <w:t>Legal approval of PIR has been obtained.</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By:  Erika Hutt</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Date: 5/13/2013</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 xml:space="preserve">Restrictions, exceptions or outstanding issues:  This is approved for use with only non-FCRA data listed within this PIR.  To the extent additional non-FCRA is to be added, legal will need to review and approve a different PIR.  Legal to also review any proposed reason codes to be provided out.  </w:t>
      </w:r>
      <w:proofErr w:type="gramStart"/>
      <w:r w:rsidRPr="00F631EB">
        <w:rPr>
          <w:rFonts w:ascii="Arial" w:hAnsi="Arial" w:cs="Arial"/>
          <w:sz w:val="20"/>
          <w:szCs w:val="20"/>
        </w:rPr>
        <w:t>Subject to review of PMR and final signoff right before launch of product.</w:t>
      </w:r>
      <w:proofErr w:type="gramEnd"/>
    </w:p>
    <w:p w:rsidR="00635621" w:rsidRPr="00F631EB" w:rsidRDefault="00635621" w:rsidP="00635621">
      <w:pPr>
        <w:pStyle w:val="ListParagraph"/>
        <w:ind w:left="1080"/>
        <w:rPr>
          <w:rFonts w:ascii="Arial" w:hAnsi="Arial" w:cs="Arial"/>
          <w:sz w:val="20"/>
          <w:szCs w:val="20"/>
        </w:rPr>
      </w:pPr>
    </w:p>
    <w:p w:rsidR="00635621" w:rsidRPr="00F631EB" w:rsidRDefault="00635621" w:rsidP="00635621">
      <w:pPr>
        <w:pStyle w:val="ListParagraph"/>
        <w:numPr>
          <w:ilvl w:val="1"/>
          <w:numId w:val="1"/>
        </w:numPr>
        <w:rPr>
          <w:rFonts w:ascii="Arial" w:hAnsi="Arial" w:cs="Arial"/>
          <w:sz w:val="20"/>
          <w:szCs w:val="20"/>
        </w:rPr>
      </w:pPr>
      <w:bookmarkStart w:id="20" w:name="_GoBack"/>
      <w:r w:rsidRPr="00F631EB">
        <w:rPr>
          <w:rFonts w:ascii="Arial" w:hAnsi="Arial" w:cs="Arial"/>
          <w:sz w:val="20"/>
          <w:szCs w:val="20"/>
        </w:rPr>
        <w:t>Legal approval of Baseline PMR has been obtained.</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By:</w:t>
      </w:r>
      <w:r w:rsidR="00A06DBF">
        <w:rPr>
          <w:rFonts w:ascii="Arial" w:hAnsi="Arial" w:cs="Arial"/>
          <w:sz w:val="20"/>
          <w:szCs w:val="20"/>
        </w:rPr>
        <w:t xml:space="preserve"> Erika Hut</w:t>
      </w:r>
      <w:r w:rsidR="00A06DBF">
        <w:rPr>
          <w:rFonts w:ascii="Arial" w:hAnsi="Arial" w:cs="Arial"/>
          <w:sz w:val="20"/>
          <w:szCs w:val="20"/>
        </w:rPr>
        <w:tab/>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Date:</w:t>
      </w:r>
      <w:r w:rsidR="00A06DBF">
        <w:rPr>
          <w:rFonts w:ascii="Arial" w:hAnsi="Arial" w:cs="Arial"/>
          <w:sz w:val="20"/>
          <w:szCs w:val="20"/>
        </w:rPr>
        <w:t xml:space="preserve"> 2-07-14</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Restrictions, exceptions or outstanding issues:</w:t>
      </w:r>
      <w:r w:rsidR="00A06DBF">
        <w:rPr>
          <w:rFonts w:ascii="Arial" w:hAnsi="Arial" w:cs="Arial"/>
          <w:sz w:val="20"/>
          <w:szCs w:val="20"/>
        </w:rPr>
        <w:t xml:space="preserve"> Need meeting for final approval.</w:t>
      </w:r>
    </w:p>
    <w:p w:rsidR="00635621" w:rsidRPr="00F631EB" w:rsidRDefault="00635621" w:rsidP="00635621">
      <w:pPr>
        <w:pStyle w:val="ListParagraph"/>
        <w:ind w:left="1080"/>
        <w:rPr>
          <w:rFonts w:ascii="Arial" w:hAnsi="Arial" w:cs="Arial"/>
          <w:sz w:val="20"/>
          <w:szCs w:val="20"/>
        </w:rPr>
      </w:pPr>
    </w:p>
    <w:p w:rsidR="00635621" w:rsidRPr="00F631EB" w:rsidRDefault="00635621" w:rsidP="00635621">
      <w:pPr>
        <w:pStyle w:val="ListParagraph"/>
        <w:numPr>
          <w:ilvl w:val="1"/>
          <w:numId w:val="1"/>
        </w:numPr>
        <w:rPr>
          <w:rFonts w:ascii="Arial" w:hAnsi="Arial" w:cs="Arial"/>
          <w:sz w:val="20"/>
          <w:szCs w:val="20"/>
        </w:rPr>
      </w:pPr>
      <w:r w:rsidRPr="00F631EB">
        <w:rPr>
          <w:rFonts w:ascii="Arial" w:hAnsi="Arial" w:cs="Arial"/>
          <w:sz w:val="20"/>
          <w:szCs w:val="20"/>
        </w:rPr>
        <w:t>Legal approval of Final PMR has been obtained.</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By:</w:t>
      </w:r>
      <w:r w:rsidR="00A06DBF">
        <w:rPr>
          <w:rFonts w:ascii="Arial" w:hAnsi="Arial" w:cs="Arial"/>
          <w:sz w:val="20"/>
          <w:szCs w:val="20"/>
        </w:rPr>
        <w:t xml:space="preserve"> Erika Hut</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Date:</w:t>
      </w:r>
      <w:r w:rsidR="00A06DBF">
        <w:rPr>
          <w:rFonts w:ascii="Arial" w:hAnsi="Arial" w:cs="Arial"/>
          <w:sz w:val="20"/>
          <w:szCs w:val="20"/>
        </w:rPr>
        <w:t xml:space="preserve"> 3-19-14</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Restrictions, exceptions or outstanding issues:</w:t>
      </w:r>
      <w:r w:rsidR="00A06DBF">
        <w:rPr>
          <w:rFonts w:ascii="Arial" w:hAnsi="Arial" w:cs="Arial"/>
          <w:sz w:val="20"/>
          <w:szCs w:val="20"/>
        </w:rPr>
        <w:t xml:space="preserve">  Need email for final product launch approval.</w:t>
      </w:r>
    </w:p>
    <w:bookmarkEnd w:id="20"/>
    <w:p w:rsidR="00635621" w:rsidRPr="00F631EB" w:rsidRDefault="00635621" w:rsidP="00635621">
      <w:pPr>
        <w:pStyle w:val="ListParagraph"/>
        <w:ind w:left="1080"/>
        <w:rPr>
          <w:rFonts w:ascii="Arial" w:hAnsi="Arial" w:cs="Arial"/>
          <w:sz w:val="20"/>
          <w:szCs w:val="20"/>
        </w:rPr>
      </w:pPr>
    </w:p>
    <w:p w:rsidR="00635621" w:rsidRPr="00F631EB" w:rsidRDefault="00635621" w:rsidP="00635621">
      <w:pPr>
        <w:pStyle w:val="ListParagraph"/>
        <w:numPr>
          <w:ilvl w:val="1"/>
          <w:numId w:val="1"/>
        </w:numPr>
        <w:rPr>
          <w:rFonts w:ascii="Arial" w:hAnsi="Arial" w:cs="Arial"/>
          <w:sz w:val="20"/>
          <w:szCs w:val="20"/>
        </w:rPr>
      </w:pPr>
      <w:r w:rsidRPr="00F631EB">
        <w:rPr>
          <w:rFonts w:ascii="Arial" w:hAnsi="Arial" w:cs="Arial"/>
          <w:sz w:val="20"/>
          <w:szCs w:val="20"/>
        </w:rPr>
        <w:t>Legal approval of Final Product Launch has been obtained via email.</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By:</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Date:</w:t>
      </w:r>
    </w:p>
    <w:p w:rsidR="00B70536" w:rsidRPr="00F631EB" w:rsidRDefault="00635621" w:rsidP="00635621">
      <w:pPr>
        <w:pStyle w:val="ListParagraph"/>
        <w:ind w:left="1080"/>
        <w:rPr>
          <w:rFonts w:ascii="Arial" w:hAnsi="Arial" w:cs="Arial"/>
          <w:sz w:val="20"/>
          <w:szCs w:val="20"/>
        </w:rPr>
      </w:pPr>
      <w:r w:rsidRPr="00F631EB">
        <w:rPr>
          <w:rFonts w:ascii="Arial" w:hAnsi="Arial" w:cs="Arial"/>
          <w:sz w:val="20"/>
          <w:szCs w:val="20"/>
        </w:rPr>
        <w:t>Restrictions, exceptions or outstanding issues:</w:t>
      </w:r>
    </w:p>
    <w:p w:rsidR="000D45FA" w:rsidRPr="00F631EB" w:rsidRDefault="000D45FA" w:rsidP="00B70536">
      <w:pPr>
        <w:pStyle w:val="ListParagraph"/>
        <w:ind w:left="1080"/>
        <w:rPr>
          <w:rFonts w:ascii="Arial" w:hAnsi="Arial" w:cs="Arial"/>
          <w:sz w:val="22"/>
          <w:szCs w:val="22"/>
        </w:rPr>
      </w:pPr>
    </w:p>
    <w:p w:rsidR="00B70536" w:rsidRPr="00F631EB" w:rsidRDefault="00B70536" w:rsidP="002F4943">
      <w:pPr>
        <w:pStyle w:val="Style1"/>
      </w:pPr>
      <w:bookmarkStart w:id="21" w:name="_Toc287871041"/>
      <w:bookmarkStart w:id="22" w:name="_Toc330811716"/>
      <w:r w:rsidRPr="00F631EB">
        <w:t>Security Assessment</w:t>
      </w:r>
      <w:bookmarkEnd w:id="21"/>
      <w:bookmarkEnd w:id="22"/>
    </w:p>
    <w:p w:rsidR="00B34E35" w:rsidRPr="00F631EB" w:rsidRDefault="00B34E35" w:rsidP="00B34E35">
      <w:pPr>
        <w:pStyle w:val="Style1"/>
        <w:numPr>
          <w:ilvl w:val="0"/>
          <w:numId w:val="0"/>
        </w:numPr>
        <w:ind w:left="360"/>
      </w:pPr>
    </w:p>
    <w:p w:rsidR="00635621" w:rsidRPr="00F631EB" w:rsidRDefault="00635621" w:rsidP="00635621">
      <w:pPr>
        <w:pStyle w:val="ListParagraph"/>
        <w:numPr>
          <w:ilvl w:val="1"/>
          <w:numId w:val="1"/>
        </w:numPr>
        <w:rPr>
          <w:rFonts w:ascii="Arial" w:hAnsi="Arial" w:cs="Arial"/>
          <w:sz w:val="20"/>
          <w:szCs w:val="20"/>
        </w:rPr>
      </w:pPr>
      <w:r w:rsidRPr="00F631EB">
        <w:rPr>
          <w:rFonts w:ascii="Arial" w:hAnsi="Arial" w:cs="Arial"/>
          <w:sz w:val="20"/>
          <w:szCs w:val="20"/>
        </w:rPr>
        <w:t>Security/PSCO approval has been obtained.</w:t>
      </w:r>
    </w:p>
    <w:p w:rsidR="00635621" w:rsidRPr="00F631EB" w:rsidRDefault="00635621" w:rsidP="00635621">
      <w:pPr>
        <w:pStyle w:val="ListParagraph"/>
        <w:ind w:left="1080"/>
        <w:rPr>
          <w:rFonts w:ascii="Arial" w:hAnsi="Arial" w:cs="Arial"/>
          <w:sz w:val="20"/>
          <w:szCs w:val="20"/>
        </w:rPr>
      </w:pPr>
      <w:proofErr w:type="spellStart"/>
      <w:proofErr w:type="gramStart"/>
      <w:r w:rsidRPr="00F631EB">
        <w:rPr>
          <w:rFonts w:ascii="Arial" w:hAnsi="Arial" w:cs="Arial"/>
          <w:sz w:val="20"/>
          <w:szCs w:val="20"/>
        </w:rPr>
        <w:t>iSIT</w:t>
      </w:r>
      <w:proofErr w:type="spellEnd"/>
      <w:proofErr w:type="gramEnd"/>
      <w:r w:rsidRPr="00F631EB">
        <w:rPr>
          <w:rFonts w:ascii="Arial" w:hAnsi="Arial" w:cs="Arial"/>
          <w:sz w:val="20"/>
          <w:szCs w:val="20"/>
        </w:rPr>
        <w:t xml:space="preserve"> Ticket # 2371506</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By:</w:t>
      </w:r>
      <w:r w:rsidR="00B34E35" w:rsidRPr="00F631EB">
        <w:rPr>
          <w:rFonts w:ascii="Arial" w:hAnsi="Arial" w:cs="Arial"/>
          <w:sz w:val="20"/>
          <w:szCs w:val="20"/>
        </w:rPr>
        <w:t xml:space="preserve"> Jarvis Robinson</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 xml:space="preserve">Date: </w:t>
      </w:r>
      <w:r w:rsidR="00C0061B" w:rsidRPr="00F631EB">
        <w:rPr>
          <w:rFonts w:ascii="Arial" w:hAnsi="Arial" w:cs="Arial"/>
          <w:sz w:val="20"/>
          <w:szCs w:val="20"/>
        </w:rPr>
        <w:t>June 2013</w:t>
      </w:r>
    </w:p>
    <w:p w:rsidR="00635621" w:rsidRPr="00F631EB" w:rsidRDefault="00635621" w:rsidP="00635621">
      <w:pPr>
        <w:pStyle w:val="ListParagraph"/>
        <w:ind w:left="1080"/>
        <w:rPr>
          <w:rFonts w:ascii="Arial" w:hAnsi="Arial" w:cs="Arial"/>
          <w:sz w:val="20"/>
          <w:szCs w:val="20"/>
        </w:rPr>
      </w:pPr>
      <w:r w:rsidRPr="00F631EB">
        <w:rPr>
          <w:rFonts w:ascii="Arial" w:hAnsi="Arial" w:cs="Arial"/>
          <w:sz w:val="20"/>
          <w:szCs w:val="20"/>
        </w:rPr>
        <w:t xml:space="preserve">Restrictions, exceptions or outstanding </w:t>
      </w:r>
      <w:proofErr w:type="spellStart"/>
      <w:r w:rsidRPr="00F631EB">
        <w:rPr>
          <w:rFonts w:ascii="Arial" w:hAnsi="Arial" w:cs="Arial"/>
          <w:sz w:val="20"/>
          <w:szCs w:val="20"/>
        </w:rPr>
        <w:t>issues</w:t>
      </w:r>
      <w:proofErr w:type="gramStart"/>
      <w:r w:rsidRPr="00F631EB">
        <w:rPr>
          <w:rFonts w:ascii="Arial" w:hAnsi="Arial" w:cs="Arial"/>
          <w:sz w:val="20"/>
          <w:szCs w:val="20"/>
        </w:rPr>
        <w:t>:</w:t>
      </w:r>
      <w:r w:rsidR="00C0061B" w:rsidRPr="00F631EB">
        <w:rPr>
          <w:rFonts w:ascii="Arial" w:hAnsi="Arial" w:cs="Arial"/>
          <w:sz w:val="20"/>
          <w:szCs w:val="20"/>
        </w:rPr>
        <w:t>NA</w:t>
      </w:r>
      <w:proofErr w:type="spellEnd"/>
      <w:proofErr w:type="gramEnd"/>
    </w:p>
    <w:p w:rsidR="00635621" w:rsidRPr="00F631EB" w:rsidRDefault="00635621" w:rsidP="001E0182">
      <w:pPr>
        <w:pStyle w:val="ListParagraph"/>
        <w:ind w:left="1080"/>
        <w:rPr>
          <w:rFonts w:ascii="Arial" w:hAnsi="Arial" w:cs="Arial"/>
          <w:sz w:val="22"/>
          <w:szCs w:val="22"/>
        </w:rPr>
      </w:pPr>
    </w:p>
    <w:p w:rsidR="00635621" w:rsidRPr="00F631EB" w:rsidRDefault="00635621" w:rsidP="001E0182">
      <w:pPr>
        <w:pStyle w:val="ListParagraph"/>
        <w:ind w:left="1080"/>
        <w:rPr>
          <w:rFonts w:ascii="Arial" w:hAnsi="Arial" w:cs="Arial"/>
          <w:sz w:val="22"/>
          <w:szCs w:val="22"/>
        </w:rPr>
      </w:pPr>
    </w:p>
    <w:p w:rsidR="000F6F96" w:rsidRPr="00F631EB" w:rsidRDefault="000F6F96" w:rsidP="000F6F96">
      <w:pPr>
        <w:pStyle w:val="Style1"/>
      </w:pPr>
      <w:bookmarkStart w:id="23" w:name="_Toc330811717"/>
      <w:r w:rsidRPr="00F631EB">
        <w:t>Sales Tax</w:t>
      </w:r>
      <w:bookmarkEnd w:id="23"/>
      <w:r w:rsidR="001277C1" w:rsidRPr="00F631EB">
        <w:t xml:space="preserve"> – </w:t>
      </w:r>
      <w:r w:rsidR="001277C1" w:rsidRPr="00F631EB">
        <w:rPr>
          <w:b w:val="0"/>
        </w:rPr>
        <w:t xml:space="preserve">NPE </w:t>
      </w:r>
      <w:r w:rsidR="004F599D" w:rsidRPr="00F631EB">
        <w:rPr>
          <w:b w:val="0"/>
        </w:rPr>
        <w:t>submitted 02-28-14</w:t>
      </w:r>
      <w:r w:rsidR="00341D5B" w:rsidRPr="00F631EB">
        <w:rPr>
          <w:b w:val="0"/>
        </w:rPr>
        <w:t xml:space="preserve"> (resent request 3-20-14</w:t>
      </w:r>
      <w:r w:rsidR="00937B2A" w:rsidRPr="00F631EB">
        <w:rPr>
          <w:b w:val="0"/>
        </w:rPr>
        <w:t xml:space="preserve"> and 3-26-14</w:t>
      </w:r>
      <w:r w:rsidR="00341D5B" w:rsidRPr="00F631EB">
        <w:rPr>
          <w:b w:val="0"/>
        </w:rPr>
        <w:t>)</w:t>
      </w:r>
      <w:r w:rsidR="00937B2A" w:rsidRPr="00F631EB">
        <w:rPr>
          <w:b w:val="0"/>
        </w:rPr>
        <w:t xml:space="preserve"> </w:t>
      </w:r>
    </w:p>
    <w:p w:rsidR="00F631EB" w:rsidRPr="00F631EB" w:rsidRDefault="00F631EB" w:rsidP="00F631EB">
      <w:pPr>
        <w:pStyle w:val="Style1"/>
        <w:numPr>
          <w:ilvl w:val="0"/>
          <w:numId w:val="0"/>
        </w:numPr>
        <w:ind w:left="360"/>
        <w:rPr>
          <w:b w:val="0"/>
          <w:sz w:val="20"/>
          <w:szCs w:val="20"/>
        </w:rPr>
      </w:pPr>
      <w:r w:rsidRPr="00F631EB">
        <w:rPr>
          <w:b w:val="0"/>
          <w:sz w:val="20"/>
          <w:szCs w:val="20"/>
        </w:rPr>
        <w:t xml:space="preserve">04-01-14 – Per Terence Stone, </w:t>
      </w:r>
      <w:proofErr w:type="spellStart"/>
      <w:r w:rsidRPr="00F631EB">
        <w:rPr>
          <w:b w:val="0"/>
          <w:sz w:val="20"/>
          <w:szCs w:val="20"/>
        </w:rPr>
        <w:t>Taxware</w:t>
      </w:r>
      <w:proofErr w:type="spellEnd"/>
      <w:r w:rsidRPr="00F631EB">
        <w:rPr>
          <w:b w:val="0"/>
          <w:sz w:val="20"/>
          <w:szCs w:val="20"/>
        </w:rPr>
        <w:t xml:space="preserve"> Enterprise Taxability Matrix code of 2038024 (Subscription fees charged for access to an online information database) best applies to this product.</w:t>
      </w:r>
    </w:p>
    <w:p w:rsidR="00871647" w:rsidRPr="00F631EB" w:rsidRDefault="00871647" w:rsidP="00871647">
      <w:pPr>
        <w:pStyle w:val="Style1"/>
        <w:numPr>
          <w:ilvl w:val="0"/>
          <w:numId w:val="0"/>
        </w:numPr>
        <w:ind w:left="360"/>
        <w:rPr>
          <w:b w:val="0"/>
        </w:rPr>
      </w:pPr>
    </w:p>
    <w:tbl>
      <w:tblPr>
        <w:tblW w:w="9801" w:type="dxa"/>
        <w:tblInd w:w="93" w:type="dxa"/>
        <w:tblLook w:val="04A0" w:firstRow="1" w:lastRow="0" w:firstColumn="1" w:lastColumn="0" w:noHBand="0" w:noVBand="1"/>
      </w:tblPr>
      <w:tblGrid>
        <w:gridCol w:w="461"/>
        <w:gridCol w:w="5160"/>
        <w:gridCol w:w="4180"/>
      </w:tblGrid>
      <w:tr w:rsidR="00524EDF" w:rsidRPr="00F631EB" w:rsidTr="00B3361C">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647" w:rsidRPr="00F631EB" w:rsidRDefault="00871647">
            <w:pPr>
              <w:rPr>
                <w:rFonts w:ascii="Arial" w:hAnsi="Arial" w:cs="Arial"/>
                <w:sz w:val="22"/>
                <w:szCs w:val="22"/>
              </w:rPr>
            </w:pPr>
            <w:r w:rsidRPr="00F631EB">
              <w:rPr>
                <w:rFonts w:ascii="Arial" w:hAnsi="Arial" w:cs="Arial"/>
                <w:sz w:val="22"/>
                <w:szCs w:val="22"/>
              </w:rPr>
              <w:t> </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rsidR="00871647" w:rsidRPr="00F631EB" w:rsidRDefault="00871647">
            <w:pPr>
              <w:rPr>
                <w:rFonts w:ascii="Arial" w:hAnsi="Arial" w:cs="Arial"/>
                <w:b/>
                <w:bCs/>
                <w:sz w:val="22"/>
                <w:szCs w:val="22"/>
              </w:rPr>
            </w:pPr>
            <w:r w:rsidRPr="00F631EB">
              <w:rPr>
                <w:rFonts w:ascii="Arial" w:hAnsi="Arial" w:cs="Arial"/>
                <w:b/>
                <w:bCs/>
                <w:sz w:val="22"/>
                <w:szCs w:val="22"/>
              </w:rPr>
              <w:t>Questions for Assessing Taxability of product/service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871647" w:rsidRPr="00F631EB" w:rsidRDefault="00871647">
            <w:pPr>
              <w:rPr>
                <w:rFonts w:ascii="Arial" w:hAnsi="Arial" w:cs="Arial"/>
                <w:b/>
                <w:bCs/>
                <w:sz w:val="22"/>
                <w:szCs w:val="22"/>
              </w:rPr>
            </w:pPr>
            <w:r w:rsidRPr="00F631EB">
              <w:rPr>
                <w:rFonts w:ascii="Arial" w:hAnsi="Arial" w:cs="Arial"/>
                <w:b/>
                <w:bCs/>
                <w:sz w:val="22"/>
                <w:szCs w:val="22"/>
              </w:rPr>
              <w:t>Response</w:t>
            </w:r>
          </w:p>
        </w:tc>
      </w:tr>
      <w:tr w:rsidR="00B3361C"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B3361C" w:rsidRPr="00F631EB" w:rsidRDefault="00B3361C">
            <w:pPr>
              <w:jc w:val="right"/>
              <w:rPr>
                <w:rFonts w:ascii="Arial" w:hAnsi="Arial" w:cs="Arial"/>
                <w:sz w:val="22"/>
                <w:szCs w:val="22"/>
              </w:rPr>
            </w:pPr>
            <w:r w:rsidRPr="00F631EB">
              <w:rPr>
                <w:rFonts w:ascii="Arial" w:hAnsi="Arial" w:cs="Arial"/>
                <w:sz w:val="22"/>
                <w:szCs w:val="22"/>
              </w:rPr>
              <w:t>1</w:t>
            </w:r>
          </w:p>
        </w:tc>
        <w:tc>
          <w:tcPr>
            <w:tcW w:w="5160" w:type="dxa"/>
            <w:tcBorders>
              <w:top w:val="nil"/>
              <w:left w:val="nil"/>
              <w:bottom w:val="single" w:sz="4" w:space="0" w:color="auto"/>
              <w:right w:val="single" w:sz="4" w:space="0" w:color="auto"/>
            </w:tcBorders>
            <w:shd w:val="clear" w:color="auto" w:fill="auto"/>
            <w:vAlign w:val="bottom"/>
            <w:hideMark/>
          </w:tcPr>
          <w:p w:rsidR="00B3361C" w:rsidRPr="00F631EB" w:rsidRDefault="00B3361C">
            <w:pPr>
              <w:rPr>
                <w:rFonts w:ascii="Arial" w:hAnsi="Arial" w:cs="Arial"/>
                <w:sz w:val="22"/>
                <w:szCs w:val="22"/>
              </w:rPr>
            </w:pPr>
            <w:r w:rsidRPr="00F631EB">
              <w:rPr>
                <w:rFonts w:ascii="Arial" w:hAnsi="Arial" w:cs="Arial"/>
                <w:sz w:val="22"/>
                <w:szCs w:val="22"/>
              </w:rPr>
              <w:t>What company / legal entity is selling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B3361C" w:rsidRPr="00F631EB" w:rsidRDefault="00B3361C" w:rsidP="00B3361C">
            <w:pPr>
              <w:rPr>
                <w:rFonts w:ascii="Arial" w:hAnsi="Arial" w:cs="Arial"/>
                <w:sz w:val="22"/>
                <w:szCs w:val="22"/>
              </w:rPr>
            </w:pPr>
            <w:r w:rsidRPr="00F631EB">
              <w:rPr>
                <w:rFonts w:ascii="Arial" w:hAnsi="Arial" w:cs="Arial"/>
                <w:sz w:val="22"/>
                <w:szCs w:val="22"/>
              </w:rPr>
              <w:t> LexisNexis Risk Solutions - Insurance</w:t>
            </w:r>
          </w:p>
        </w:tc>
      </w:tr>
      <w:tr w:rsidR="00B3361C"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B3361C" w:rsidRPr="00F631EB" w:rsidRDefault="00B3361C">
            <w:pPr>
              <w:jc w:val="right"/>
              <w:rPr>
                <w:rFonts w:ascii="Arial" w:hAnsi="Arial" w:cs="Arial"/>
                <w:sz w:val="22"/>
                <w:szCs w:val="22"/>
              </w:rPr>
            </w:pPr>
            <w:r w:rsidRPr="00F631EB">
              <w:rPr>
                <w:rFonts w:ascii="Arial" w:hAnsi="Arial" w:cs="Arial"/>
                <w:sz w:val="22"/>
                <w:szCs w:val="22"/>
              </w:rPr>
              <w:t>2</w:t>
            </w:r>
          </w:p>
        </w:tc>
        <w:tc>
          <w:tcPr>
            <w:tcW w:w="5160" w:type="dxa"/>
            <w:tcBorders>
              <w:top w:val="nil"/>
              <w:left w:val="nil"/>
              <w:bottom w:val="single" w:sz="4" w:space="0" w:color="auto"/>
              <w:right w:val="single" w:sz="4" w:space="0" w:color="auto"/>
            </w:tcBorders>
            <w:shd w:val="clear" w:color="auto" w:fill="auto"/>
            <w:vAlign w:val="bottom"/>
            <w:hideMark/>
          </w:tcPr>
          <w:p w:rsidR="00B3361C" w:rsidRPr="00F631EB" w:rsidRDefault="00B3361C">
            <w:pPr>
              <w:rPr>
                <w:rFonts w:ascii="Arial" w:hAnsi="Arial" w:cs="Arial"/>
                <w:sz w:val="22"/>
                <w:szCs w:val="22"/>
              </w:rPr>
            </w:pPr>
            <w:r w:rsidRPr="00F631EB">
              <w:rPr>
                <w:rFonts w:ascii="Arial" w:hAnsi="Arial" w:cs="Arial"/>
                <w:sz w:val="22"/>
                <w:szCs w:val="22"/>
              </w:rPr>
              <w:t xml:space="preserve">What is it exactly that we are selling?  Identify if there is a web site that has additional background </w:t>
            </w:r>
            <w:r w:rsidRPr="00F631EB">
              <w:rPr>
                <w:rFonts w:ascii="Arial" w:hAnsi="Arial" w:cs="Arial"/>
                <w:sz w:val="22"/>
                <w:szCs w:val="22"/>
              </w:rPr>
              <w:lastRenderedPageBreak/>
              <w:t>information.</w:t>
            </w:r>
          </w:p>
        </w:tc>
        <w:tc>
          <w:tcPr>
            <w:tcW w:w="4180" w:type="dxa"/>
            <w:tcBorders>
              <w:top w:val="nil"/>
              <w:left w:val="nil"/>
              <w:bottom w:val="single" w:sz="4" w:space="0" w:color="auto"/>
              <w:right w:val="single" w:sz="4" w:space="0" w:color="auto"/>
            </w:tcBorders>
            <w:shd w:val="clear" w:color="auto" w:fill="auto"/>
            <w:noWrap/>
            <w:vAlign w:val="bottom"/>
            <w:hideMark/>
          </w:tcPr>
          <w:p w:rsidR="00B3361C" w:rsidRPr="00F631EB" w:rsidRDefault="00B3361C">
            <w:pPr>
              <w:rPr>
                <w:rFonts w:ascii="Arial" w:hAnsi="Arial" w:cs="Arial"/>
                <w:sz w:val="22"/>
                <w:szCs w:val="22"/>
              </w:rPr>
            </w:pPr>
            <w:r w:rsidRPr="00F631EB">
              <w:rPr>
                <w:rFonts w:ascii="Arial" w:hAnsi="Arial" w:cs="Arial"/>
                <w:sz w:val="22"/>
                <w:szCs w:val="22"/>
              </w:rPr>
              <w:lastRenderedPageBreak/>
              <w:t> </w:t>
            </w:r>
            <w:r w:rsidR="00E81CFD" w:rsidRPr="00F631EB">
              <w:rPr>
                <w:rFonts w:ascii="Arial" w:hAnsi="Arial" w:cs="Arial"/>
                <w:sz w:val="22"/>
                <w:szCs w:val="22"/>
              </w:rPr>
              <w:t>Attract Commercial Auto Underwriting (Drivers model) - Score</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lastRenderedPageBreak/>
              <w:t>3</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hAnsi="Arial" w:cs="Arial"/>
                <w:sz w:val="22"/>
                <w:szCs w:val="22"/>
              </w:rPr>
              <w:t>Are we selling this product/service to an end user or is it being resold?</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Selling to end user</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4</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hAnsi="Arial" w:cs="Arial"/>
                <w:sz w:val="22"/>
                <w:szCs w:val="22"/>
              </w:rPr>
              <w:t>Who are the customers?</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TBD</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5</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Is the product/service in an electronic or print format?</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Electronic</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6</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14"/>
                <w:szCs w:val="14"/>
              </w:rPr>
              <w:t xml:space="preserve"> </w:t>
            </w:r>
            <w:r w:rsidRPr="00F631EB">
              <w:rPr>
                <w:rFonts w:ascii="Arial" w:eastAsia="Symbol" w:hAnsi="Arial" w:cs="Arial"/>
                <w:sz w:val="22"/>
                <w:szCs w:val="22"/>
              </w:rPr>
              <w:t xml:space="preserve">What is the medium of transmission </w:t>
            </w:r>
            <w:proofErr w:type="gramStart"/>
            <w:r w:rsidRPr="00F631EB">
              <w:rPr>
                <w:rFonts w:ascii="Arial" w:eastAsia="Symbol" w:hAnsi="Arial" w:cs="Arial"/>
                <w:sz w:val="22"/>
                <w:szCs w:val="22"/>
              </w:rPr>
              <w:t>( i.e</w:t>
            </w:r>
            <w:proofErr w:type="gramEnd"/>
            <w:r w:rsidRPr="00F631EB">
              <w:rPr>
                <w:rFonts w:ascii="Arial" w:eastAsia="Symbol" w:hAnsi="Arial" w:cs="Arial"/>
                <w:sz w:val="22"/>
                <w:szCs w:val="22"/>
              </w:rPr>
              <w:t>. is the product/service shipped on a disk, e-mailed, load and leave, electronically transmitted, or accessed via software or a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System to System</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7</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14"/>
                <w:szCs w:val="14"/>
              </w:rPr>
              <w:t xml:space="preserve"> </w:t>
            </w:r>
            <w:r w:rsidRPr="00F631EB">
              <w:rPr>
                <w:rFonts w:ascii="Arial" w:eastAsia="Symbol" w:hAnsi="Arial" w:cs="Arial"/>
                <w:sz w:val="22"/>
                <w:szCs w:val="22"/>
              </w:rPr>
              <w:t>Is a software license being granted (i.e. a license to use computer software or the right to use and access computer software via software as a service model?)</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N/A</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8</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14"/>
                <w:szCs w:val="14"/>
              </w:rPr>
              <w:t xml:space="preserve"> </w:t>
            </w:r>
            <w:r w:rsidRPr="00F631EB">
              <w:rPr>
                <w:rFonts w:ascii="Arial" w:eastAsia="Symbol" w:hAnsi="Arial" w:cs="Arial"/>
                <w:sz w:val="22"/>
                <w:szCs w:val="22"/>
              </w:rPr>
              <w:t>Who initiates the transmission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Our Insurance Carriers/Customers</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9</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rsidP="004165D3">
            <w:pPr>
              <w:rPr>
                <w:rFonts w:ascii="Arial" w:hAnsi="Arial" w:cs="Arial"/>
                <w:sz w:val="22"/>
                <w:szCs w:val="22"/>
              </w:rPr>
            </w:pPr>
            <w:r w:rsidRPr="00F631EB">
              <w:rPr>
                <w:rFonts w:ascii="Arial" w:hAnsi="Arial" w:cs="Arial"/>
                <w:sz w:val="22"/>
                <w:szCs w:val="22"/>
              </w:rPr>
              <w:t>Do we send the product/service to the customer or does the customer retrieve it?</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Customer Retrieves</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10</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Is there any tangible personal property associated with the sale of this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No</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11</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How do we bill for this product/service?  Is this a bundled charge or do we charge separately for different features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Transactional Billing</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12</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14"/>
                <w:szCs w:val="14"/>
              </w:rPr>
              <w:t xml:space="preserve"> </w:t>
            </w:r>
            <w:r w:rsidRPr="00F631EB">
              <w:rPr>
                <w:rFonts w:ascii="Arial" w:eastAsia="Symbol" w:hAnsi="Arial" w:cs="Arial"/>
                <w:sz w:val="22"/>
                <w:szCs w:val="22"/>
              </w:rPr>
              <w:t>If the product/service includes data or information, is it personal and individual in nature such that no other customer can use the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Yes</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13</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Does this product/service generate any reports or files which can be used by other customers?</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No. There is no “duplicate” ordering process for this product.</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14</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If there is a transmission of software or access to software via internet, is it canned or customized?</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N/A</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15</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Can we obtain sample invoices or contracts?</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rsidP="00C72533">
            <w:pPr>
              <w:rPr>
                <w:rFonts w:ascii="Arial" w:hAnsi="Arial" w:cs="Arial"/>
                <w:sz w:val="22"/>
                <w:szCs w:val="22"/>
              </w:rPr>
            </w:pPr>
            <w:r w:rsidRPr="00F631EB">
              <w:rPr>
                <w:rFonts w:ascii="Arial" w:hAnsi="Arial" w:cs="Arial"/>
                <w:sz w:val="22"/>
                <w:szCs w:val="22"/>
              </w:rPr>
              <w:t> Yes</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16</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Is this product shipped to or used in specific jurisdictions?  </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17</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Is this product / service used in multiple jurisdictions and if so, can we obtain a breakdown of the use in each jurisdiction?</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NA</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18</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If the product is shipped, what are the terms of shipment?  Is a common carrier used?  Are goods dropped shipped?</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19</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 xml:space="preserve">Is there a maintenance component to the sale?  If so, is it mandatory or optional?  </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20</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hAnsi="Arial" w:cs="Arial"/>
                <w:sz w:val="22"/>
                <w:szCs w:val="22"/>
              </w:rPr>
              <w:t>Are the different maintenance components separately stated on the customer invoices?</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lastRenderedPageBreak/>
              <w:t>21</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hAnsi="Arial" w:cs="Arial"/>
                <w:sz w:val="22"/>
                <w:szCs w:val="22"/>
              </w:rPr>
              <w:t>What is the delivery method, load and leave, electronic, or TPP?  What does the customer receive via the maintenance component? (</w:t>
            </w:r>
            <w:proofErr w:type="gramStart"/>
            <w:r w:rsidRPr="00F631EB">
              <w:rPr>
                <w:rFonts w:ascii="Arial" w:hAnsi="Arial" w:cs="Arial"/>
                <w:sz w:val="22"/>
                <w:szCs w:val="22"/>
              </w:rPr>
              <w:t>i.e</w:t>
            </w:r>
            <w:proofErr w:type="gramEnd"/>
            <w:r w:rsidRPr="00F631EB">
              <w:rPr>
                <w:rFonts w:ascii="Arial" w:hAnsi="Arial" w:cs="Arial"/>
                <w:sz w:val="22"/>
                <w:szCs w:val="22"/>
              </w:rPr>
              <w:t>. phone support, email support, computer software upgrades, etc.?) </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22</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hAnsi="Arial" w:cs="Arial"/>
                <w:sz w:val="22"/>
                <w:szCs w:val="22"/>
              </w:rPr>
              <w:t xml:space="preserve">If the customer receives computer software upgrades, how are the upgrades provided (i.e. via diskette, emailed, downloaded, access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23</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Who is the product champion that would be the best contact for additional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NA</w:t>
            </w:r>
          </w:p>
        </w:tc>
      </w:tr>
      <w:tr w:rsidR="00E81CFD" w:rsidRPr="00F631EB" w:rsidTr="00B3361C">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24</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What is the timeframe for rollout?</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Connie Fitzsimmons, New Product Execution Manager, 678-694-5727</w:t>
            </w:r>
          </w:p>
        </w:tc>
      </w:tr>
      <w:tr w:rsidR="00E81CFD" w:rsidRPr="00F631EB" w:rsidTr="00B3361C">
        <w:trPr>
          <w:trHeight w:val="9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rsidR="00E81CFD" w:rsidRPr="00F631EB" w:rsidRDefault="00E81CFD">
            <w:pPr>
              <w:jc w:val="right"/>
              <w:rPr>
                <w:rFonts w:ascii="Arial" w:hAnsi="Arial" w:cs="Arial"/>
                <w:sz w:val="22"/>
                <w:szCs w:val="22"/>
              </w:rPr>
            </w:pPr>
            <w:r w:rsidRPr="00F631EB">
              <w:rPr>
                <w:rFonts w:ascii="Arial" w:hAnsi="Arial" w:cs="Arial"/>
                <w:sz w:val="22"/>
                <w:szCs w:val="22"/>
              </w:rPr>
              <w:t>25</w:t>
            </w:r>
          </w:p>
        </w:tc>
        <w:tc>
          <w:tcPr>
            <w:tcW w:w="5160" w:type="dxa"/>
            <w:tcBorders>
              <w:top w:val="nil"/>
              <w:left w:val="nil"/>
              <w:bottom w:val="single" w:sz="4" w:space="0" w:color="auto"/>
              <w:right w:val="single" w:sz="4" w:space="0" w:color="auto"/>
            </w:tcBorders>
            <w:shd w:val="clear" w:color="auto" w:fill="auto"/>
            <w:vAlign w:val="bottom"/>
            <w:hideMark/>
          </w:tcPr>
          <w:p w:rsidR="00E81CFD" w:rsidRPr="00F631EB" w:rsidRDefault="00E81CFD">
            <w:pPr>
              <w:rPr>
                <w:rFonts w:ascii="Arial" w:hAnsi="Arial" w:cs="Arial"/>
                <w:sz w:val="22"/>
                <w:szCs w:val="22"/>
              </w:rPr>
            </w:pPr>
            <w:r w:rsidRPr="00F631EB">
              <w:rPr>
                <w:rFonts w:ascii="Arial" w:eastAsia="Symbol" w:hAnsi="Arial" w:cs="Arial"/>
                <w:sz w:val="22"/>
                <w:szCs w:val="22"/>
              </w:rPr>
              <w:t>Is this an entirely new product/service or is this a subsequent phase of an existing product/service?  Will there be additional phases that need to be considered?</w:t>
            </w:r>
          </w:p>
        </w:tc>
        <w:tc>
          <w:tcPr>
            <w:tcW w:w="4180" w:type="dxa"/>
            <w:tcBorders>
              <w:top w:val="nil"/>
              <w:left w:val="nil"/>
              <w:bottom w:val="single" w:sz="4" w:space="0" w:color="auto"/>
              <w:right w:val="single" w:sz="4" w:space="0" w:color="auto"/>
            </w:tcBorders>
            <w:shd w:val="clear" w:color="auto" w:fill="auto"/>
            <w:noWrap/>
            <w:vAlign w:val="bottom"/>
            <w:hideMark/>
          </w:tcPr>
          <w:p w:rsidR="00E81CFD" w:rsidRPr="00F631EB" w:rsidRDefault="00E81CFD">
            <w:pPr>
              <w:rPr>
                <w:rFonts w:ascii="Arial" w:hAnsi="Arial" w:cs="Arial"/>
                <w:sz w:val="22"/>
                <w:szCs w:val="22"/>
              </w:rPr>
            </w:pPr>
            <w:r w:rsidRPr="00F631EB">
              <w:rPr>
                <w:rFonts w:ascii="Arial" w:hAnsi="Arial" w:cs="Arial"/>
                <w:sz w:val="22"/>
                <w:szCs w:val="22"/>
              </w:rPr>
              <w:t> New, No additional Phases for this PMR.</w:t>
            </w:r>
          </w:p>
        </w:tc>
      </w:tr>
    </w:tbl>
    <w:p w:rsidR="00A512AC" w:rsidRPr="00F631EB" w:rsidRDefault="00A512AC" w:rsidP="002C0BDC">
      <w:pPr>
        <w:pStyle w:val="ListParagraph"/>
        <w:ind w:left="360"/>
        <w:jc w:val="center"/>
        <w:rPr>
          <w:b/>
          <w:sz w:val="28"/>
          <w:szCs w:val="28"/>
        </w:rPr>
      </w:pPr>
    </w:p>
    <w:p w:rsidR="00635621" w:rsidRPr="00F631EB" w:rsidRDefault="00635621">
      <w:pPr>
        <w:rPr>
          <w:b/>
          <w:sz w:val="28"/>
          <w:szCs w:val="28"/>
        </w:rPr>
      </w:pPr>
      <w:r w:rsidRPr="00F631EB">
        <w:rPr>
          <w:b/>
          <w:sz w:val="28"/>
          <w:szCs w:val="28"/>
        </w:rPr>
        <w:br w:type="page"/>
      </w:r>
    </w:p>
    <w:p w:rsidR="002C0BDC" w:rsidRPr="00F631EB" w:rsidRDefault="002C0BDC" w:rsidP="002C0BDC">
      <w:pPr>
        <w:pStyle w:val="ListParagraph"/>
        <w:ind w:left="360"/>
        <w:jc w:val="center"/>
        <w:rPr>
          <w:rFonts w:ascii="Arial" w:hAnsi="Arial" w:cs="Arial"/>
          <w:sz w:val="22"/>
          <w:szCs w:val="22"/>
        </w:rPr>
      </w:pPr>
      <w:r w:rsidRPr="00F631EB">
        <w:rPr>
          <w:rFonts w:ascii="Arial" w:hAnsi="Arial" w:cs="Arial"/>
          <w:b/>
          <w:sz w:val="28"/>
          <w:szCs w:val="28"/>
        </w:rPr>
        <w:lastRenderedPageBreak/>
        <w:t>Appendices</w:t>
      </w:r>
      <w:r w:rsidR="00A512AC" w:rsidRPr="00F631EB">
        <w:rPr>
          <w:rFonts w:ascii="Arial" w:hAnsi="Arial" w:cs="Arial"/>
          <w:sz w:val="22"/>
          <w:szCs w:val="22"/>
        </w:rPr>
        <w:t xml:space="preserve"> </w:t>
      </w:r>
    </w:p>
    <w:p w:rsidR="002C0BDC" w:rsidRPr="00F631EB" w:rsidRDefault="002C0BDC" w:rsidP="002D0C79">
      <w:pPr>
        <w:pStyle w:val="Style1"/>
        <w:numPr>
          <w:ilvl w:val="0"/>
          <w:numId w:val="0"/>
        </w:numPr>
        <w:ind w:left="360"/>
      </w:pPr>
    </w:p>
    <w:p w:rsidR="00E970B3" w:rsidRPr="00F631EB" w:rsidRDefault="00E970B3" w:rsidP="00B05E85">
      <w:pPr>
        <w:pStyle w:val="Style1"/>
      </w:pPr>
      <w:r w:rsidRPr="00F631EB">
        <w:t>Appendix A– Modeling Document</w:t>
      </w:r>
    </w:p>
    <w:p w:rsidR="00986C29" w:rsidRPr="00F631EB" w:rsidRDefault="00986C29" w:rsidP="00986C29">
      <w:pPr>
        <w:pStyle w:val="Style1"/>
        <w:numPr>
          <w:ilvl w:val="0"/>
          <w:numId w:val="0"/>
        </w:numPr>
        <w:ind w:left="360"/>
      </w:pPr>
    </w:p>
    <w:p w:rsidR="00E970B3" w:rsidRPr="00F631EB" w:rsidRDefault="00E970B3" w:rsidP="00E970B3">
      <w:pPr>
        <w:pStyle w:val="NoSpacing"/>
        <w:tabs>
          <w:tab w:val="left" w:pos="1350"/>
        </w:tabs>
        <w:jc w:val="center"/>
        <w:rPr>
          <w:rFonts w:ascii="Cambria" w:hAnsi="Cambria"/>
          <w:b/>
          <w:sz w:val="32"/>
          <w:szCs w:val="32"/>
        </w:rPr>
      </w:pPr>
      <w:r w:rsidRPr="00F631EB">
        <w:rPr>
          <w:rFonts w:ascii="Cambria" w:hAnsi="Cambria"/>
          <w:b/>
          <w:sz w:val="32"/>
          <w:szCs w:val="32"/>
        </w:rPr>
        <w:t>ATTRACT</w:t>
      </w:r>
      <w:r w:rsidRPr="00F631EB">
        <w:rPr>
          <w:rFonts w:ascii="Cambria" w:hAnsi="Cambria"/>
          <w:b/>
          <w:sz w:val="32"/>
          <w:szCs w:val="32"/>
          <w:vertAlign w:val="superscript"/>
        </w:rPr>
        <w:t>SM</w:t>
      </w:r>
      <w:r w:rsidRPr="00F631EB">
        <w:rPr>
          <w:rFonts w:ascii="Cambria" w:hAnsi="Cambria"/>
          <w:b/>
          <w:sz w:val="32"/>
          <w:szCs w:val="32"/>
        </w:rPr>
        <w:t xml:space="preserve"> FOR COMMERCIAL AUTO UNDERWRITING (DRIVER MODEL)</w:t>
      </w:r>
    </w:p>
    <w:p w:rsidR="00E970B3" w:rsidRPr="00F631EB" w:rsidRDefault="00E970B3" w:rsidP="00E970B3">
      <w:pPr>
        <w:pStyle w:val="NoSpacing"/>
        <w:tabs>
          <w:tab w:val="left" w:pos="1350"/>
        </w:tabs>
        <w:jc w:val="center"/>
        <w:rPr>
          <w:rFonts w:ascii="Cambria" w:hAnsi="Cambria"/>
          <w:b/>
          <w:sz w:val="32"/>
          <w:szCs w:val="32"/>
        </w:rPr>
      </w:pPr>
      <w:r w:rsidRPr="00F631EB">
        <w:rPr>
          <w:rFonts w:ascii="Cambria" w:hAnsi="Cambria"/>
          <w:b/>
          <w:sz w:val="32"/>
          <w:szCs w:val="32"/>
        </w:rPr>
        <w:t>NON-FCRA</w:t>
      </w:r>
    </w:p>
    <w:p w:rsidR="00E970B3" w:rsidRPr="00F631EB" w:rsidRDefault="00E970B3" w:rsidP="00E970B3">
      <w:pPr>
        <w:pStyle w:val="NoSpacing"/>
        <w:jc w:val="center"/>
        <w:rPr>
          <w:rFonts w:ascii="Cambria" w:hAnsi="Cambria"/>
          <w:b/>
          <w:sz w:val="24"/>
          <w:szCs w:val="24"/>
        </w:rPr>
      </w:pPr>
      <w:r w:rsidRPr="00F631EB">
        <w:rPr>
          <w:rFonts w:ascii="Cambria" w:hAnsi="Cambria"/>
          <w:b/>
          <w:sz w:val="24"/>
          <w:szCs w:val="24"/>
        </w:rPr>
        <w:t xml:space="preserve"> (QB #1483)</w:t>
      </w: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Business Overview</w:t>
      </w:r>
    </w:p>
    <w:p w:rsidR="00E970B3" w:rsidRPr="00F631EB" w:rsidRDefault="00E970B3" w:rsidP="00E970B3">
      <w:pPr>
        <w:pStyle w:val="NoSpacing"/>
        <w:rPr>
          <w:rFonts w:ascii="Cambria" w:hAnsi="Cambria"/>
        </w:rPr>
      </w:pPr>
      <w:r w:rsidRPr="00F631EB">
        <w:rPr>
          <w:rFonts w:ascii="Cambria" w:hAnsi="Cambria"/>
        </w:rPr>
        <w:t xml:space="preserve">For the purposes of rating, Commercial insurers who write small to mid-size fleets traditionally collect detailed information related to the vehicles in the fleet. They procure information such the number of power units, gross vehicle weight (GVW), VIN, radius of operation, the use of the vehicles, and the three-year loss experience of the fleet.  For many insurers, limited driver information such as years of experience, years employed, and age are used in policy rating. Insurers also pull MVR’s on individual drivers and charge for violations and accidents. </w:t>
      </w:r>
    </w:p>
    <w:p w:rsidR="00E970B3" w:rsidRPr="00F631EB" w:rsidRDefault="00E970B3" w:rsidP="00E970B3">
      <w:pPr>
        <w:pStyle w:val="NoSpacing"/>
        <w:rPr>
          <w:rFonts w:ascii="Cambria" w:hAnsi="Cambria"/>
          <w:sz w:val="20"/>
          <w:szCs w:val="20"/>
        </w:rPr>
      </w:pPr>
    </w:p>
    <w:p w:rsidR="00E970B3" w:rsidRPr="00F631EB" w:rsidRDefault="00E970B3" w:rsidP="00E970B3">
      <w:pPr>
        <w:pStyle w:val="NoSpacing"/>
        <w:rPr>
          <w:rFonts w:ascii="Cambria" w:hAnsi="Cambria"/>
        </w:rPr>
      </w:pPr>
      <w:r w:rsidRPr="00F631EB">
        <w:rPr>
          <w:rFonts w:ascii="Cambria" w:hAnsi="Cambria"/>
        </w:rPr>
        <w:t>In a manner similar to private passenger auto rating, Commercial insurers desire to gather more detailed information on fleet drivers. This includes driver class (age, gender, and marital status), violation and accident history, credit, and other personal attributes predictive of the risk of loss. Ideally, they want to obtain this information in a cost effective manner and through a process that circumvents regulations associated with using credit reports. It is not a common practice for insurers to order credit-based insurance scores for individual drivers to evaluate fleet risks.  However, the need to evaluate each driver’s performance with credit-like attributes exists in the marketplace.</w:t>
      </w:r>
    </w:p>
    <w:p w:rsidR="00E970B3" w:rsidRPr="00F631EB" w:rsidRDefault="00E970B3" w:rsidP="00E970B3">
      <w:pPr>
        <w:pStyle w:val="NoSpacing"/>
        <w:rPr>
          <w:rFonts w:ascii="Cambria" w:hAnsi="Cambria"/>
          <w:b/>
          <w:u w:val="single"/>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Solution Description</w:t>
      </w:r>
    </w:p>
    <w:p w:rsidR="00E970B3" w:rsidRPr="00F631EB" w:rsidRDefault="00E970B3" w:rsidP="00E970B3">
      <w:pPr>
        <w:pStyle w:val="NoSpacing"/>
        <w:rPr>
          <w:rFonts w:ascii="Cambria" w:hAnsi="Cambria"/>
        </w:rPr>
      </w:pPr>
      <w:r w:rsidRPr="00F631EB">
        <w:rPr>
          <w:rFonts w:ascii="Cambria" w:hAnsi="Cambria"/>
        </w:rPr>
        <w:t>The LexisNexis solution will utilize non-FCRA Public Record, MVR, and Length of Driving Experience attributes that are predictive of individual loss experience to develop a score for each driver in a given fleet.  Generalized Linear Modeling (GLM) techniques have been used to build the models. The models will provide a score for each driver submitted in the fleet. This new information, combined with other traditional rating variables already used by the carrier, will enable Commercial insurers to make better underwriting and pricing decisions thus enhancing profitability and mitigating risk.</w:t>
      </w:r>
    </w:p>
    <w:p w:rsidR="00E970B3" w:rsidRPr="00F631EB" w:rsidRDefault="00E970B3" w:rsidP="00E970B3">
      <w:pPr>
        <w:pStyle w:val="NoSpacing"/>
        <w:rPr>
          <w:rFonts w:ascii="Cambria" w:hAnsi="Cambria"/>
          <w:sz w:val="20"/>
          <w:szCs w:val="20"/>
        </w:rPr>
      </w:pPr>
    </w:p>
    <w:p w:rsidR="00E970B3" w:rsidRPr="00F631EB" w:rsidRDefault="00E970B3" w:rsidP="00E970B3">
      <w:pPr>
        <w:pStyle w:val="NoSpacing"/>
        <w:rPr>
          <w:rFonts w:ascii="Cambria" w:hAnsi="Cambria"/>
        </w:rPr>
      </w:pPr>
      <w:r w:rsidRPr="00F631EB">
        <w:rPr>
          <w:rFonts w:ascii="Cambria" w:hAnsi="Cambria"/>
        </w:rPr>
        <w:t xml:space="preserve">Two versions of the model have been built. The first version uses Non-FCRA Public Records, Length of Driving Experience, and MVR violations and accidents. Additional non-FCRA data sources such as Commercial CLUE may be added at a later time pursuant to additional PIR requests. For commercial carriers who request this version of the model, we will provide it only to the extent that an MVR or Activity File (or CLUE Enhanced MVR) is ordered concurrently with the model score. In order to preserve the non-FCRA status of the model, the MVR or Activity File must be ordered directly through the state. At this time, the DUP &amp; DHDB cannot be accessed as these databases are closely regulated. However, a Non-FCRA MVR Retention Database is forthcoming in 2014. </w:t>
      </w:r>
    </w:p>
    <w:p w:rsidR="00E970B3" w:rsidRPr="00F631EB" w:rsidRDefault="00E970B3" w:rsidP="00E970B3">
      <w:pPr>
        <w:pStyle w:val="NoSpacing"/>
        <w:rPr>
          <w:rFonts w:ascii="Cambria" w:hAnsi="Cambria"/>
          <w:sz w:val="20"/>
          <w:szCs w:val="20"/>
        </w:rPr>
      </w:pPr>
    </w:p>
    <w:p w:rsidR="00E970B3" w:rsidRPr="00F631EB" w:rsidRDefault="00E970B3" w:rsidP="00E970B3">
      <w:pPr>
        <w:pStyle w:val="NoSpacing"/>
        <w:rPr>
          <w:rFonts w:ascii="Cambria" w:hAnsi="Cambria"/>
        </w:rPr>
      </w:pPr>
      <w:r w:rsidRPr="00F631EB">
        <w:rPr>
          <w:rFonts w:ascii="Cambria" w:hAnsi="Cambria"/>
        </w:rPr>
        <w:t xml:space="preserve">The second version will exclude MVR attributes. Although MVR attributes add lift to the model, the second version is still very effective in rank ordering risky drivers. </w:t>
      </w:r>
    </w:p>
    <w:p w:rsidR="00E970B3" w:rsidRPr="00F631EB" w:rsidRDefault="00E970B3" w:rsidP="00E970B3">
      <w:pPr>
        <w:pStyle w:val="NoSpacing"/>
        <w:rPr>
          <w:rFonts w:ascii="Cambria" w:hAnsi="Cambria"/>
          <w:b/>
          <w:u w:val="single"/>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Modeling Process</w:t>
      </w:r>
    </w:p>
    <w:p w:rsidR="00E970B3" w:rsidRPr="00F631EB" w:rsidRDefault="00E970B3" w:rsidP="00E970B3">
      <w:pPr>
        <w:pStyle w:val="NoSpacing"/>
        <w:numPr>
          <w:ilvl w:val="0"/>
          <w:numId w:val="27"/>
        </w:numPr>
        <w:rPr>
          <w:rFonts w:ascii="Cambria" w:hAnsi="Cambria"/>
        </w:rPr>
      </w:pPr>
      <w:r w:rsidRPr="00F631EB">
        <w:rPr>
          <w:rFonts w:ascii="Cambria" w:hAnsi="Cambria"/>
        </w:rPr>
        <w:lastRenderedPageBreak/>
        <w:t>The target variable (Y) is the risk of loss associated with an individual driver. Historical losses extracted from CLUE Auto</w:t>
      </w:r>
      <w:r w:rsidRPr="00F631EB">
        <w:rPr>
          <w:rFonts w:ascii="Cambria" w:hAnsi="Cambria"/>
          <w:vertAlign w:val="superscript"/>
        </w:rPr>
        <w:t>©</w:t>
      </w:r>
      <w:r w:rsidRPr="00F631EB">
        <w:rPr>
          <w:rFonts w:ascii="Cambria" w:hAnsi="Cambria"/>
        </w:rPr>
        <w:t xml:space="preserve"> merged with MVR history from the same time period are used as the targets.</w:t>
      </w:r>
    </w:p>
    <w:p w:rsidR="00E970B3" w:rsidRPr="00F631EB" w:rsidRDefault="00E970B3" w:rsidP="00E970B3">
      <w:pPr>
        <w:pStyle w:val="NoSpacing"/>
        <w:numPr>
          <w:ilvl w:val="0"/>
          <w:numId w:val="27"/>
        </w:numPr>
        <w:rPr>
          <w:rFonts w:ascii="Cambria" w:hAnsi="Cambria"/>
        </w:rPr>
      </w:pPr>
      <w:r w:rsidRPr="00F631EB">
        <w:rPr>
          <w:rFonts w:ascii="Cambria" w:hAnsi="Cambria"/>
        </w:rPr>
        <w:t xml:space="preserve"> The target data emanates from two groups. Group 1 is comprised of individual commercial drivers (based on commercially endorsed driver’s licenses) extracted from DHDB with prior MVR violations &amp; accidents.</w:t>
      </w:r>
    </w:p>
    <w:p w:rsidR="00E970B3" w:rsidRPr="00F631EB" w:rsidRDefault="00E970B3" w:rsidP="00E970B3">
      <w:pPr>
        <w:pStyle w:val="NoSpacing"/>
        <w:numPr>
          <w:ilvl w:val="0"/>
          <w:numId w:val="27"/>
        </w:numPr>
        <w:rPr>
          <w:rFonts w:ascii="Cambria" w:hAnsi="Cambria"/>
        </w:rPr>
      </w:pPr>
      <w:r w:rsidRPr="00F631EB">
        <w:rPr>
          <w:rFonts w:ascii="Cambria" w:hAnsi="Cambria"/>
        </w:rPr>
        <w:t>Group 2 is comprised of CLUE Enhanced MVR extracts from six commercial carriers. These drivers may or may not have commercially endorsed DL’s.</w:t>
      </w:r>
    </w:p>
    <w:p w:rsidR="00E970B3" w:rsidRPr="00F631EB" w:rsidRDefault="00E970B3" w:rsidP="00E970B3">
      <w:pPr>
        <w:pStyle w:val="NoSpacing"/>
        <w:numPr>
          <w:ilvl w:val="0"/>
          <w:numId w:val="27"/>
        </w:numPr>
        <w:rPr>
          <w:rFonts w:ascii="Cambria" w:hAnsi="Cambria"/>
        </w:rPr>
      </w:pPr>
      <w:r w:rsidRPr="00F631EB">
        <w:rPr>
          <w:rFonts w:ascii="Cambria" w:hAnsi="Cambria"/>
        </w:rPr>
        <w:t>The model attributes have been be appended to the records for each group. Using GLM, the modelers determined which attributes (independent variables) were most predictive of the CLUE enhanced MVR extracts (target). The resulting models were then trained and validated on the two groups using different time periods.</w:t>
      </w:r>
    </w:p>
    <w:p w:rsidR="00E970B3" w:rsidRPr="00F631EB" w:rsidRDefault="00E970B3" w:rsidP="00E970B3">
      <w:pPr>
        <w:pStyle w:val="NoSpacing"/>
        <w:numPr>
          <w:ilvl w:val="0"/>
          <w:numId w:val="27"/>
        </w:numPr>
        <w:rPr>
          <w:rFonts w:ascii="Cambria" w:hAnsi="Cambria"/>
        </w:rPr>
      </w:pPr>
      <w:r w:rsidRPr="00F631EB">
        <w:rPr>
          <w:rFonts w:ascii="Cambria" w:hAnsi="Cambria"/>
        </w:rPr>
        <w:t xml:space="preserve">The first version of the model uses MVR violations &amp; accidents, Public Records, and Length of Driving Experience attributes. The second version excludes MVR attributes.  </w:t>
      </w: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rPr>
      </w:pPr>
      <w:r w:rsidRPr="00F631EB">
        <w:rPr>
          <w:rFonts w:ascii="Cambria" w:hAnsi="Cambria"/>
          <w:b/>
          <w:sz w:val="24"/>
          <w:szCs w:val="24"/>
          <w:u w:val="single"/>
        </w:rPr>
        <w:t>Modeling Process-Continued</w:t>
      </w:r>
    </w:p>
    <w:p w:rsidR="00E970B3" w:rsidRPr="00F631EB" w:rsidRDefault="00E970B3" w:rsidP="00E970B3">
      <w:pPr>
        <w:pStyle w:val="NoSpacing"/>
        <w:numPr>
          <w:ilvl w:val="0"/>
          <w:numId w:val="27"/>
        </w:numPr>
        <w:rPr>
          <w:rFonts w:ascii="Cambria" w:hAnsi="Cambria"/>
        </w:rPr>
      </w:pPr>
      <w:r w:rsidRPr="00F631EB">
        <w:rPr>
          <w:rFonts w:ascii="Cambria" w:hAnsi="Cambria"/>
        </w:rPr>
        <w:t xml:space="preserve">The resulting models were further validated on actual Commercial Fleet Auto policies provided by Baldwin (Group 3). The models are very effective in rank ordering the average number of claims per quintile, and are reasonably effective in rank ordering loss ratio. Both models are able to single out drivers with high loss ratios in the worst quintile. The first version of the model grouped nearly 25% of all risky drivers in </w:t>
      </w:r>
      <w:proofErr w:type="spellStart"/>
      <w:r w:rsidRPr="00F631EB">
        <w:rPr>
          <w:rFonts w:ascii="Cambria" w:hAnsi="Cambria"/>
        </w:rPr>
        <w:t>decile</w:t>
      </w:r>
      <w:proofErr w:type="spellEnd"/>
      <w:r w:rsidRPr="00F631EB">
        <w:rPr>
          <w:rFonts w:ascii="Cambria" w:hAnsi="Cambria"/>
        </w:rPr>
        <w:t xml:space="preserve"> 1, while the second model singled out nearly 20% in </w:t>
      </w:r>
      <w:proofErr w:type="spellStart"/>
      <w:r w:rsidRPr="00F631EB">
        <w:rPr>
          <w:rFonts w:ascii="Cambria" w:hAnsi="Cambria"/>
        </w:rPr>
        <w:t>decile</w:t>
      </w:r>
      <w:proofErr w:type="spellEnd"/>
      <w:r w:rsidRPr="00F631EB">
        <w:rPr>
          <w:rFonts w:ascii="Cambria" w:hAnsi="Cambria"/>
        </w:rPr>
        <w:t xml:space="preserve"> 1.</w:t>
      </w:r>
    </w:p>
    <w:p w:rsidR="00E970B3" w:rsidRPr="00F631EB" w:rsidRDefault="00E970B3" w:rsidP="00E970B3">
      <w:pPr>
        <w:pStyle w:val="NoSpacing"/>
        <w:numPr>
          <w:ilvl w:val="0"/>
          <w:numId w:val="28"/>
        </w:numPr>
        <w:rPr>
          <w:rFonts w:ascii="Cambria" w:hAnsi="Cambria"/>
        </w:rPr>
      </w:pPr>
      <w:r w:rsidRPr="00F631EB">
        <w:rPr>
          <w:rFonts w:ascii="Cambria" w:hAnsi="Cambria"/>
        </w:rPr>
        <w:t>In order to further validate and/or fine tune the models, the modeling team has requested additional carrier policy datasets consisting of commercial fleet drivers. The Vertical is actively trying to acquire this data from key clients.</w:t>
      </w:r>
    </w:p>
    <w:p w:rsidR="00E970B3" w:rsidRPr="00F631EB" w:rsidRDefault="00E970B3" w:rsidP="00E970B3">
      <w:pPr>
        <w:pStyle w:val="NoSpacing"/>
        <w:jc w:val="center"/>
        <w:rPr>
          <w:rFonts w:ascii="Arial Narrow" w:hAnsi="Arial Narrow"/>
          <w:b/>
          <w:sz w:val="20"/>
          <w:szCs w:val="20"/>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Attributes</w:t>
      </w:r>
    </w:p>
    <w:p w:rsidR="00E970B3" w:rsidRPr="00F631EB" w:rsidRDefault="00E970B3" w:rsidP="00E970B3">
      <w:pPr>
        <w:pStyle w:val="NoSpacing"/>
        <w:rPr>
          <w:rFonts w:ascii="Cambria" w:hAnsi="Cambria"/>
        </w:rPr>
      </w:pPr>
      <w:r w:rsidRPr="00F631EB">
        <w:rPr>
          <w:rFonts w:ascii="Cambria" w:hAnsi="Cambria"/>
        </w:rPr>
        <w:t>Appendix A displays the Public Records, Length of Driver Experience, and MVR attributes that were most predictive of a risky driver. If no derogatory events are found for a given driver, the attributes listed under “Score Card One” will be used to develop the score. If one or more are found, the attributes listed under “Score Card Two” will be used to develop the score. The MVR attributes are utilized only in Version One of the model (C115).</w:t>
      </w:r>
    </w:p>
    <w:p w:rsidR="00E970B3" w:rsidRPr="00F631EB" w:rsidRDefault="00E970B3" w:rsidP="00E970B3">
      <w:pPr>
        <w:pStyle w:val="NoSpacing"/>
        <w:rPr>
          <w:rFonts w:ascii="Cambria" w:hAnsi="Cambria"/>
          <w:sz w:val="20"/>
          <w:szCs w:val="20"/>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Required Input</w:t>
      </w:r>
    </w:p>
    <w:p w:rsidR="00E970B3" w:rsidRPr="00F631EB" w:rsidRDefault="00E970B3" w:rsidP="00E970B3">
      <w:pPr>
        <w:pStyle w:val="NoSpacing"/>
        <w:numPr>
          <w:ilvl w:val="0"/>
          <w:numId w:val="29"/>
        </w:numPr>
        <w:rPr>
          <w:rFonts w:ascii="Cambria" w:hAnsi="Cambria"/>
        </w:rPr>
      </w:pPr>
      <w:r w:rsidRPr="00F631EB">
        <w:rPr>
          <w:rFonts w:ascii="Cambria" w:hAnsi="Cambria"/>
        </w:rPr>
        <w:t xml:space="preserve">The order from the customer will be the same as used to order an MVR.  The customer inquiry will need Data Enhancement (such as address) to obtain missing information needed for the order to public records.  Leveraging a process used to order CLUE Enhanced MVR’s, the </w:t>
      </w:r>
      <w:proofErr w:type="spellStart"/>
      <w:r w:rsidRPr="00F631EB">
        <w:rPr>
          <w:rFonts w:ascii="Cambria" w:hAnsi="Cambria"/>
        </w:rPr>
        <w:t>LexID</w:t>
      </w:r>
      <w:proofErr w:type="spellEnd"/>
      <w:r w:rsidRPr="00F631EB">
        <w:rPr>
          <w:rFonts w:ascii="Cambria" w:hAnsi="Cambria"/>
        </w:rPr>
        <w:t xml:space="preserve"> for each driver will be appended from the Insurance Header. From the </w:t>
      </w:r>
      <w:proofErr w:type="spellStart"/>
      <w:r w:rsidRPr="00F631EB">
        <w:rPr>
          <w:rFonts w:ascii="Cambria" w:hAnsi="Cambria"/>
        </w:rPr>
        <w:t>LexID</w:t>
      </w:r>
      <w:proofErr w:type="spellEnd"/>
      <w:r w:rsidRPr="00F631EB">
        <w:rPr>
          <w:rFonts w:ascii="Cambria" w:hAnsi="Cambria"/>
        </w:rPr>
        <w:t>, the most probable address can be developed for each driver. If an MVR is ordered (Version 1), the address can be extracted from the MVR Wallet Data.</w:t>
      </w:r>
    </w:p>
    <w:p w:rsidR="00E970B3" w:rsidRPr="00F631EB" w:rsidRDefault="00E970B3" w:rsidP="00E970B3">
      <w:pPr>
        <w:pStyle w:val="NoSpacing"/>
        <w:numPr>
          <w:ilvl w:val="0"/>
          <w:numId w:val="29"/>
        </w:numPr>
        <w:rPr>
          <w:rFonts w:ascii="Cambria" w:hAnsi="Cambria"/>
        </w:rPr>
      </w:pPr>
      <w:r w:rsidRPr="00F631EB">
        <w:rPr>
          <w:rFonts w:ascii="Cambria" w:hAnsi="Cambria"/>
        </w:rPr>
        <w:t xml:space="preserve">The </w:t>
      </w:r>
      <w:proofErr w:type="spellStart"/>
      <w:r w:rsidRPr="00F631EB">
        <w:rPr>
          <w:rFonts w:ascii="Cambria" w:hAnsi="Cambria"/>
        </w:rPr>
        <w:t>LexID</w:t>
      </w:r>
      <w:proofErr w:type="spellEnd"/>
      <w:r w:rsidRPr="00F631EB">
        <w:rPr>
          <w:rFonts w:ascii="Cambria" w:hAnsi="Cambria"/>
        </w:rPr>
        <w:t xml:space="preserve"> for each driver will be used to append the appropriate attributes (depending on which version of model is used) to be consumed by the model to develop the score. </w:t>
      </w:r>
    </w:p>
    <w:p w:rsidR="00E970B3" w:rsidRPr="00F631EB" w:rsidRDefault="00E970B3" w:rsidP="00E970B3">
      <w:pPr>
        <w:pStyle w:val="NoSpacing"/>
        <w:jc w:val="center"/>
        <w:rPr>
          <w:rFonts w:ascii="Cambria" w:hAnsi="Cambria"/>
          <w:sz w:val="20"/>
          <w:szCs w:val="20"/>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Output and Delivery</w:t>
      </w:r>
    </w:p>
    <w:p w:rsidR="00E970B3" w:rsidRPr="00F631EB" w:rsidRDefault="00E970B3" w:rsidP="00E970B3">
      <w:pPr>
        <w:pStyle w:val="NoSpacing"/>
        <w:numPr>
          <w:ilvl w:val="0"/>
          <w:numId w:val="30"/>
        </w:numPr>
        <w:rPr>
          <w:rFonts w:ascii="Cambria" w:hAnsi="Cambria"/>
        </w:rPr>
      </w:pPr>
      <w:r w:rsidRPr="00F631EB">
        <w:rPr>
          <w:rFonts w:ascii="Cambria" w:hAnsi="Cambria"/>
        </w:rPr>
        <w:lastRenderedPageBreak/>
        <w:t xml:space="preserve">As mentioned above, the model will produce a score for each driver from 200 to 997, where 200 = highest (worst) risk, 997 = lowest (best) risk. 998 &amp; 999 are reserved for no-hits and no scores. Model indicators </w:t>
      </w:r>
      <w:r w:rsidRPr="00F631EB">
        <w:rPr>
          <w:rFonts w:ascii="Cambria" w:hAnsi="Cambria"/>
          <w:i/>
        </w:rPr>
        <w:t>will not</w:t>
      </w:r>
      <w:r w:rsidRPr="00F631EB">
        <w:rPr>
          <w:rFonts w:ascii="Cambria" w:hAnsi="Cambria"/>
        </w:rPr>
        <w:t xml:space="preserve"> be returned.</w:t>
      </w:r>
    </w:p>
    <w:p w:rsidR="00E970B3" w:rsidRPr="00F631EB" w:rsidRDefault="00E970B3" w:rsidP="00E970B3">
      <w:pPr>
        <w:pStyle w:val="NoSpacing"/>
        <w:numPr>
          <w:ilvl w:val="0"/>
          <w:numId w:val="30"/>
        </w:numPr>
        <w:rPr>
          <w:rFonts w:ascii="Cambria" w:hAnsi="Cambria"/>
        </w:rPr>
      </w:pPr>
      <w:r w:rsidRPr="00F631EB">
        <w:rPr>
          <w:rFonts w:ascii="Cambria" w:hAnsi="Cambria"/>
        </w:rPr>
        <w:t xml:space="preserve">A composite score for the fleet will </w:t>
      </w:r>
      <w:r w:rsidRPr="00F631EB">
        <w:rPr>
          <w:rFonts w:ascii="Cambria" w:hAnsi="Cambria"/>
          <w:i/>
        </w:rPr>
        <w:t>not be</w:t>
      </w:r>
      <w:r w:rsidRPr="00F631EB">
        <w:rPr>
          <w:rFonts w:ascii="Cambria" w:hAnsi="Cambria"/>
        </w:rPr>
        <w:t xml:space="preserve"> provided.</w:t>
      </w:r>
    </w:p>
    <w:p w:rsidR="00E970B3" w:rsidRPr="00F631EB" w:rsidRDefault="00E970B3" w:rsidP="00E970B3">
      <w:pPr>
        <w:pStyle w:val="NoSpacing"/>
        <w:numPr>
          <w:ilvl w:val="0"/>
          <w:numId w:val="30"/>
        </w:numPr>
        <w:rPr>
          <w:rFonts w:ascii="Cambria" w:hAnsi="Cambria"/>
          <w:b/>
          <w:sz w:val="24"/>
          <w:szCs w:val="24"/>
          <w:u w:val="single"/>
        </w:rPr>
      </w:pPr>
      <w:r w:rsidRPr="00F631EB">
        <w:rPr>
          <w:rFonts w:ascii="Cambria" w:hAnsi="Cambria"/>
        </w:rPr>
        <w:t>The output will be delivered to the customer via MVR or an XML format when processing system to system. When ordering an MVR and the Score, the Score will be distinct from the MVR Report.    For the purposes of POC (Proof of Concept), we will need the ability to process Retrospective Analyses.  The Record Layout for this Analysis will be defined in a separate document.</w:t>
      </w:r>
    </w:p>
    <w:p w:rsidR="00E970B3" w:rsidRPr="00F631EB" w:rsidRDefault="00E970B3" w:rsidP="00E970B3">
      <w:pPr>
        <w:pStyle w:val="NoSpacing"/>
        <w:rPr>
          <w:rFonts w:ascii="Cambria" w:hAnsi="Cambria"/>
          <w:b/>
          <w:sz w:val="20"/>
          <w:szCs w:val="20"/>
          <w:u w:val="single"/>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Contributory Requirements</w:t>
      </w:r>
    </w:p>
    <w:p w:rsidR="00E970B3" w:rsidRPr="00F631EB" w:rsidRDefault="00E970B3" w:rsidP="00E970B3">
      <w:pPr>
        <w:pStyle w:val="NoSpacing"/>
        <w:rPr>
          <w:rFonts w:ascii="Cambria" w:hAnsi="Cambria"/>
        </w:rPr>
      </w:pPr>
      <w:r w:rsidRPr="00F631EB">
        <w:rPr>
          <w:rFonts w:ascii="Cambria" w:hAnsi="Cambria"/>
        </w:rPr>
        <w:t>Although this solution does not utilize CLUE Commercial data attributes, the Vertical requires carriers to contribute to the CLUE Commercial database to purchase this model.</w:t>
      </w:r>
    </w:p>
    <w:p w:rsidR="00E970B3" w:rsidRPr="00F631EB" w:rsidRDefault="00E970B3" w:rsidP="00E970B3">
      <w:pPr>
        <w:pStyle w:val="NoSpacing"/>
        <w:jc w:val="center"/>
        <w:rPr>
          <w:rFonts w:ascii="Cambria" w:hAnsi="Cambria"/>
          <w:b/>
          <w:sz w:val="20"/>
          <w:szCs w:val="20"/>
        </w:rPr>
      </w:pPr>
    </w:p>
    <w:p w:rsidR="00E970B3" w:rsidRPr="00F631EB" w:rsidRDefault="00E970B3" w:rsidP="00E970B3">
      <w:pPr>
        <w:pStyle w:val="NoSpacing"/>
        <w:rPr>
          <w:rFonts w:ascii="Cambria" w:hAnsi="Cambria"/>
          <w:b/>
          <w:sz w:val="24"/>
          <w:szCs w:val="24"/>
          <w:u w:val="single"/>
        </w:rPr>
      </w:pPr>
      <w:r w:rsidRPr="00F631EB">
        <w:rPr>
          <w:rFonts w:ascii="Cambria" w:hAnsi="Cambria"/>
          <w:b/>
          <w:u w:val="single"/>
        </w:rPr>
        <w:t>B</w:t>
      </w:r>
      <w:r w:rsidRPr="00F631EB">
        <w:rPr>
          <w:rFonts w:ascii="Cambria" w:hAnsi="Cambria"/>
          <w:b/>
          <w:sz w:val="24"/>
          <w:szCs w:val="24"/>
          <w:u w:val="single"/>
        </w:rPr>
        <w:t>illing Requirements</w:t>
      </w:r>
    </w:p>
    <w:p w:rsidR="00E970B3" w:rsidRPr="00F631EB" w:rsidRDefault="00E970B3" w:rsidP="00E970B3">
      <w:pPr>
        <w:pStyle w:val="NoSpacing"/>
        <w:rPr>
          <w:rFonts w:ascii="Cambria" w:hAnsi="Cambria"/>
        </w:rPr>
      </w:pPr>
      <w:r w:rsidRPr="00F631EB">
        <w:rPr>
          <w:rFonts w:ascii="Cambria" w:hAnsi="Cambria"/>
        </w:rPr>
        <w:t xml:space="preserve">The Score is ordered either in addition to an MVR or in lieu of an MVR.     </w:t>
      </w:r>
    </w:p>
    <w:p w:rsidR="00E970B3" w:rsidRPr="00F631EB" w:rsidRDefault="00E970B3" w:rsidP="00E970B3">
      <w:pPr>
        <w:pStyle w:val="NoSpacing"/>
        <w:numPr>
          <w:ilvl w:val="0"/>
          <w:numId w:val="31"/>
        </w:numPr>
        <w:rPr>
          <w:rFonts w:ascii="Cambria" w:hAnsi="Cambria"/>
        </w:rPr>
      </w:pPr>
      <w:r w:rsidRPr="00F631EB">
        <w:rPr>
          <w:rFonts w:ascii="Cambria" w:hAnsi="Cambria"/>
        </w:rPr>
        <w:t>MVR will generate a billing entry</w:t>
      </w:r>
    </w:p>
    <w:p w:rsidR="00E970B3" w:rsidRPr="00F631EB" w:rsidRDefault="00E970B3" w:rsidP="00E970B3">
      <w:pPr>
        <w:pStyle w:val="NoSpacing"/>
        <w:numPr>
          <w:ilvl w:val="0"/>
          <w:numId w:val="31"/>
        </w:numPr>
        <w:rPr>
          <w:rFonts w:ascii="Cambria" w:hAnsi="Cambria"/>
        </w:rPr>
      </w:pPr>
      <w:r w:rsidRPr="00F631EB">
        <w:rPr>
          <w:rFonts w:ascii="Cambria" w:hAnsi="Cambria"/>
        </w:rPr>
        <w:t>SCORE will generate its own billing entry</w:t>
      </w:r>
    </w:p>
    <w:p w:rsidR="00341D5B" w:rsidRPr="00F631EB" w:rsidRDefault="00341D5B">
      <w:pPr>
        <w:rPr>
          <w:rFonts w:ascii="Cambria" w:eastAsia="Calibri" w:hAnsi="Cambria"/>
          <w:b/>
          <w:u w:val="single"/>
        </w:rPr>
      </w:pPr>
      <w:r w:rsidRPr="00F631EB">
        <w:rPr>
          <w:rFonts w:ascii="Cambria" w:hAnsi="Cambria"/>
          <w:b/>
          <w:u w:val="single"/>
        </w:rPr>
        <w:br w:type="page"/>
      </w: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QuickBase#1483</w:t>
      </w:r>
    </w:p>
    <w:p w:rsidR="00E970B3" w:rsidRPr="00F631EB" w:rsidRDefault="00E970B3" w:rsidP="00E970B3">
      <w:pPr>
        <w:pStyle w:val="NoSpacing"/>
        <w:rPr>
          <w:rFonts w:ascii="Cambria" w:hAnsi="Cambria"/>
          <w:b/>
          <w:u w:val="single"/>
        </w:rPr>
      </w:pPr>
      <w:r w:rsidRPr="00F631EB">
        <w:rPr>
          <w:rFonts w:ascii="Cambria" w:eastAsia="Times New Roman" w:hAnsi="Cambria" w:cs="Tahoma"/>
        </w:rPr>
        <w:t xml:space="preserve">Click </w:t>
      </w:r>
      <w:hyperlink r:id="rId19" w:history="1">
        <w:r w:rsidRPr="00F631EB">
          <w:rPr>
            <w:rStyle w:val="Hyperlink"/>
            <w:rFonts w:ascii="Cambria" w:eastAsia="Times New Roman" w:hAnsi="Cambria" w:cs="Tahoma"/>
            <w:color w:val="auto"/>
          </w:rPr>
          <w:t>here</w:t>
        </w:r>
      </w:hyperlink>
      <w:r w:rsidRPr="00F631EB">
        <w:rPr>
          <w:rFonts w:ascii="Cambria" w:eastAsia="Times New Roman" w:hAnsi="Cambria" w:cs="Tahoma"/>
        </w:rPr>
        <w:t xml:space="preserve"> to see this Project Record within </w:t>
      </w:r>
      <w:proofErr w:type="spellStart"/>
      <w:r w:rsidRPr="00F631EB">
        <w:rPr>
          <w:rFonts w:ascii="Cambria" w:eastAsia="Times New Roman" w:hAnsi="Cambria" w:cs="Tahoma"/>
        </w:rPr>
        <w:t>QuickBase</w:t>
      </w:r>
      <w:proofErr w:type="spellEnd"/>
      <w:r w:rsidRPr="00F631EB">
        <w:rPr>
          <w:rFonts w:ascii="Cambria" w:eastAsia="Times New Roman" w:hAnsi="Cambria" w:cs="Tahoma"/>
        </w:rPr>
        <w:t xml:space="preserve"> (if you have permission).</w:t>
      </w:r>
    </w:p>
    <w:p w:rsidR="00E970B3" w:rsidRPr="00F631EB" w:rsidRDefault="00E970B3" w:rsidP="00E970B3">
      <w:pPr>
        <w:pStyle w:val="NoSpacing"/>
        <w:jc w:val="center"/>
        <w:rPr>
          <w:rFonts w:ascii="Arial Narrow" w:hAnsi="Arial Narrow"/>
          <w:b/>
          <w:sz w:val="20"/>
          <w:szCs w:val="20"/>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 xml:space="preserve">Appendix </w:t>
      </w:r>
      <w:proofErr w:type="gramStart"/>
      <w:r w:rsidRPr="00F631EB">
        <w:rPr>
          <w:rFonts w:ascii="Cambria" w:hAnsi="Cambria"/>
          <w:b/>
          <w:sz w:val="24"/>
          <w:szCs w:val="24"/>
          <w:u w:val="single"/>
        </w:rPr>
        <w:t>A</w:t>
      </w:r>
      <w:proofErr w:type="gramEnd"/>
      <w:r w:rsidRPr="00F631EB">
        <w:rPr>
          <w:rFonts w:ascii="Cambria" w:hAnsi="Cambria"/>
          <w:b/>
          <w:sz w:val="24"/>
          <w:szCs w:val="24"/>
          <w:u w:val="single"/>
        </w:rPr>
        <w:t xml:space="preserve"> - Attributes</w:t>
      </w:r>
    </w:p>
    <w:p w:rsidR="00E970B3" w:rsidRPr="00F631EB" w:rsidRDefault="00E970B3" w:rsidP="00E970B3">
      <w:pPr>
        <w:pStyle w:val="NoSpacing"/>
        <w:jc w:val="center"/>
        <w:rPr>
          <w:rFonts w:ascii="Cambria" w:hAnsi="Cambria"/>
          <w:b/>
          <w:sz w:val="36"/>
          <w:szCs w:val="36"/>
        </w:rPr>
      </w:pPr>
      <w:r w:rsidRPr="00F631EB">
        <w:rPr>
          <w:rFonts w:ascii="Cambria" w:hAnsi="Cambria"/>
          <w:b/>
          <w:sz w:val="28"/>
          <w:szCs w:val="28"/>
        </w:rPr>
        <w:lastRenderedPageBreak/>
        <w:t>Model C115</w:t>
      </w:r>
      <w:r w:rsidR="00F631EB">
        <w:rPr>
          <w:noProof/>
          <w:szCs w:val="36"/>
        </w:rPr>
        <w:drawing>
          <wp:inline distT="0" distB="0" distL="0" distR="0">
            <wp:extent cx="6096000" cy="67437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6743700"/>
                    </a:xfrm>
                    <a:prstGeom prst="rect">
                      <a:avLst/>
                    </a:prstGeom>
                    <a:noFill/>
                    <a:ln>
                      <a:noFill/>
                    </a:ln>
                  </pic:spPr>
                </pic:pic>
              </a:graphicData>
            </a:graphic>
          </wp:inline>
        </w:drawing>
      </w: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24"/>
          <w:szCs w:val="24"/>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lastRenderedPageBreak/>
        <w:t xml:space="preserve">Appendix </w:t>
      </w:r>
      <w:proofErr w:type="gramStart"/>
      <w:r w:rsidRPr="00F631EB">
        <w:rPr>
          <w:rFonts w:ascii="Cambria" w:hAnsi="Cambria"/>
          <w:b/>
          <w:sz w:val="24"/>
          <w:szCs w:val="24"/>
          <w:u w:val="single"/>
        </w:rPr>
        <w:t>A</w:t>
      </w:r>
      <w:proofErr w:type="gramEnd"/>
      <w:r w:rsidRPr="00F631EB">
        <w:rPr>
          <w:rFonts w:ascii="Cambria" w:hAnsi="Cambria"/>
          <w:b/>
          <w:sz w:val="24"/>
          <w:szCs w:val="24"/>
          <w:u w:val="single"/>
        </w:rPr>
        <w:t xml:space="preserve"> - Attributes</w:t>
      </w:r>
    </w:p>
    <w:p w:rsidR="00E970B3" w:rsidRPr="00F631EB" w:rsidRDefault="00E970B3" w:rsidP="00E970B3">
      <w:pPr>
        <w:pStyle w:val="NoSpacing"/>
        <w:jc w:val="center"/>
        <w:rPr>
          <w:rFonts w:ascii="Cambria" w:hAnsi="Cambria"/>
          <w:b/>
          <w:sz w:val="28"/>
          <w:szCs w:val="28"/>
        </w:rPr>
      </w:pPr>
      <w:r w:rsidRPr="00F631EB">
        <w:rPr>
          <w:rFonts w:ascii="Cambria" w:hAnsi="Cambria"/>
          <w:b/>
          <w:sz w:val="28"/>
          <w:szCs w:val="28"/>
        </w:rPr>
        <w:t>Model C114</w:t>
      </w:r>
    </w:p>
    <w:p w:rsidR="00E970B3" w:rsidRPr="00F631EB" w:rsidRDefault="00F631EB" w:rsidP="00E970B3">
      <w:pPr>
        <w:pStyle w:val="NoSpacing"/>
        <w:jc w:val="center"/>
        <w:rPr>
          <w:rFonts w:ascii="Cambria" w:hAnsi="Cambria"/>
          <w:b/>
          <w:sz w:val="36"/>
          <w:szCs w:val="36"/>
        </w:rPr>
      </w:pPr>
      <w:r>
        <w:rPr>
          <w:noProof/>
          <w:szCs w:val="36"/>
        </w:rPr>
        <w:drawing>
          <wp:inline distT="0" distB="0" distL="0" distR="0">
            <wp:extent cx="6229350" cy="614362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6143625"/>
                    </a:xfrm>
                    <a:prstGeom prst="rect">
                      <a:avLst/>
                    </a:prstGeom>
                    <a:noFill/>
                    <a:ln>
                      <a:noFill/>
                    </a:ln>
                  </pic:spPr>
                </pic:pic>
              </a:graphicData>
            </a:graphic>
          </wp:inline>
        </w:drawing>
      </w: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b/>
          <w:sz w:val="24"/>
          <w:szCs w:val="24"/>
          <w:u w:val="single"/>
        </w:rPr>
      </w:pPr>
      <w:r w:rsidRPr="00F631EB">
        <w:rPr>
          <w:rFonts w:ascii="Cambria" w:hAnsi="Cambria"/>
          <w:b/>
          <w:sz w:val="24"/>
          <w:szCs w:val="24"/>
          <w:u w:val="single"/>
        </w:rPr>
        <w:t xml:space="preserve">Appendix </w:t>
      </w:r>
      <w:proofErr w:type="gramStart"/>
      <w:r w:rsidRPr="00F631EB">
        <w:rPr>
          <w:rFonts w:ascii="Cambria" w:hAnsi="Cambria"/>
          <w:b/>
          <w:sz w:val="24"/>
          <w:szCs w:val="24"/>
          <w:u w:val="single"/>
        </w:rPr>
        <w:t>A</w:t>
      </w:r>
      <w:proofErr w:type="gramEnd"/>
      <w:r w:rsidRPr="00F631EB">
        <w:rPr>
          <w:rFonts w:ascii="Cambria" w:hAnsi="Cambria"/>
          <w:b/>
          <w:sz w:val="24"/>
          <w:szCs w:val="24"/>
          <w:u w:val="single"/>
        </w:rPr>
        <w:t xml:space="preserve"> - Attributes</w:t>
      </w:r>
    </w:p>
    <w:p w:rsidR="00E970B3" w:rsidRPr="00F631EB" w:rsidRDefault="00E970B3" w:rsidP="00E970B3">
      <w:pPr>
        <w:pStyle w:val="NoSpacing"/>
        <w:rPr>
          <w:rFonts w:ascii="Cambria" w:hAnsi="Cambria"/>
        </w:rPr>
      </w:pPr>
      <w:r w:rsidRPr="00F631EB">
        <w:rPr>
          <w:rFonts w:ascii="Cambria" w:hAnsi="Cambria"/>
        </w:rPr>
        <w:t xml:space="preserve">Note (a) See below for the attributes used to construct the Length of Driving Experience in the Life Experience Pack.   </w:t>
      </w:r>
    </w:p>
    <w:p w:rsidR="00E970B3" w:rsidRPr="00F631EB" w:rsidRDefault="00E970B3" w:rsidP="00E970B3">
      <w:pPr>
        <w:pStyle w:val="NoSpacing"/>
        <w:rPr>
          <w:rFonts w:ascii="Cambria" w:hAnsi="Cambria"/>
          <w:b/>
          <w:sz w:val="36"/>
          <w:szCs w:val="36"/>
        </w:rPr>
      </w:pPr>
    </w:p>
    <w:p w:rsidR="00E970B3" w:rsidRPr="00F631EB" w:rsidRDefault="00F631EB" w:rsidP="00E970B3">
      <w:pPr>
        <w:pStyle w:val="NoSpacing"/>
        <w:jc w:val="center"/>
        <w:rPr>
          <w:rFonts w:ascii="Cambria" w:hAnsi="Cambria"/>
          <w:b/>
          <w:sz w:val="36"/>
          <w:szCs w:val="36"/>
        </w:rPr>
      </w:pPr>
      <w:r>
        <w:rPr>
          <w:noProof/>
          <w:szCs w:val="36"/>
        </w:rPr>
        <w:drawing>
          <wp:inline distT="0" distB="0" distL="0" distR="0">
            <wp:extent cx="7029450" cy="50577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450" cy="5057775"/>
                    </a:xfrm>
                    <a:prstGeom prst="rect">
                      <a:avLst/>
                    </a:prstGeom>
                    <a:noFill/>
                    <a:ln>
                      <a:noFill/>
                    </a:ln>
                  </pic:spPr>
                </pic:pic>
              </a:graphicData>
            </a:graphic>
          </wp:inline>
        </w:drawing>
      </w:r>
    </w:p>
    <w:p w:rsidR="00E970B3" w:rsidRPr="00F631EB" w:rsidRDefault="00E970B3" w:rsidP="00E970B3">
      <w:pPr>
        <w:pStyle w:val="NoSpacing"/>
        <w:jc w:val="center"/>
        <w:rPr>
          <w:rFonts w:ascii="Cambria" w:hAnsi="Cambria"/>
          <w:b/>
          <w:sz w:val="36"/>
          <w:szCs w:val="36"/>
        </w:rPr>
      </w:pPr>
    </w:p>
    <w:p w:rsidR="007D3A73" w:rsidRPr="00F631EB" w:rsidRDefault="007D3A73">
      <w:pPr>
        <w:rPr>
          <w:rFonts w:ascii="Cambria" w:eastAsia="Calibri" w:hAnsi="Cambria"/>
          <w:b/>
          <w:sz w:val="36"/>
          <w:szCs w:val="36"/>
        </w:rPr>
      </w:pPr>
      <w:r w:rsidRPr="00F631EB">
        <w:rPr>
          <w:rFonts w:ascii="Cambria" w:hAnsi="Cambria"/>
          <w:b/>
          <w:sz w:val="36"/>
          <w:szCs w:val="36"/>
        </w:rPr>
        <w:br w:type="page"/>
      </w:r>
    </w:p>
    <w:p w:rsidR="00E970B3" w:rsidRPr="00F631EB" w:rsidRDefault="00E970B3" w:rsidP="00E970B3">
      <w:pPr>
        <w:pStyle w:val="NoSpacing"/>
        <w:jc w:val="center"/>
        <w:rPr>
          <w:rFonts w:ascii="Cambria" w:hAnsi="Cambria"/>
          <w:b/>
          <w:sz w:val="36"/>
          <w:szCs w:val="36"/>
        </w:rPr>
      </w:pPr>
    </w:p>
    <w:p w:rsidR="00E970B3" w:rsidRPr="00F631EB" w:rsidRDefault="007D3A73" w:rsidP="007D3A73">
      <w:pPr>
        <w:pStyle w:val="Style1"/>
        <w:rPr>
          <w:rFonts w:ascii="Cambria" w:hAnsi="Cambria"/>
          <w:sz w:val="36"/>
          <w:szCs w:val="36"/>
        </w:rPr>
      </w:pPr>
      <w:r w:rsidRPr="00F631EB">
        <w:t>Appendix A – CR# 128</w:t>
      </w:r>
    </w:p>
    <w:p w:rsidR="00E970B3" w:rsidRPr="00F631EB" w:rsidRDefault="00E970B3" w:rsidP="00E970B3">
      <w:pPr>
        <w:pStyle w:val="NoSpacing"/>
        <w:rPr>
          <w:rFonts w:ascii="Cambria" w:hAnsi="Cambria"/>
          <w:b/>
          <w:sz w:val="36"/>
          <w:szCs w:val="36"/>
        </w:rPr>
      </w:pPr>
    </w:p>
    <w:p w:rsidR="007D3A73" w:rsidRPr="00F631EB" w:rsidRDefault="007D3A73" w:rsidP="007D3A73">
      <w:r w:rsidRPr="00F631EB">
        <w:rPr>
          <w:rFonts w:ascii="Tahoma" w:hAnsi="Tahoma" w:cs="Tahoma"/>
          <w:spacing w:val="6"/>
          <w:sz w:val="29"/>
          <w:szCs w:val="29"/>
        </w:rPr>
        <w:t>Change Request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1"/>
        <w:gridCol w:w="555"/>
        <w:gridCol w:w="3685"/>
        <w:gridCol w:w="1541"/>
      </w:tblGrid>
      <w:tr w:rsidR="007D3A73" w:rsidRPr="00F631EB" w:rsidTr="007D3A73">
        <w:trPr>
          <w:tblCellSpacing w:w="15" w:type="dxa"/>
        </w:trPr>
        <w:tc>
          <w:tcPr>
            <w:tcW w:w="0" w:type="auto"/>
            <w:hideMark/>
          </w:tcPr>
          <w:p w:rsidR="007D3A73" w:rsidRPr="00F631EB" w:rsidRDefault="007D3A73" w:rsidP="007D3A73">
            <w:r w:rsidRPr="00F631EB">
              <w:rPr>
                <w:b/>
                <w:bCs/>
              </w:rPr>
              <w:t>PIR#/CR#</w:t>
            </w:r>
          </w:p>
        </w:tc>
        <w:tc>
          <w:tcPr>
            <w:tcW w:w="0" w:type="auto"/>
            <w:gridSpan w:val="3"/>
            <w:hideMark/>
          </w:tcPr>
          <w:p w:rsidR="007D3A73" w:rsidRPr="00F631EB" w:rsidRDefault="007D3A73" w:rsidP="007D3A73">
            <w:r w:rsidRPr="00F631EB">
              <w:t>PIR# 1483 - CR# 128</w:t>
            </w:r>
          </w:p>
        </w:tc>
      </w:tr>
      <w:tr w:rsidR="007D3A73" w:rsidRPr="00F631EB" w:rsidTr="007D3A73">
        <w:trPr>
          <w:tblCellSpacing w:w="15" w:type="dxa"/>
        </w:trPr>
        <w:tc>
          <w:tcPr>
            <w:tcW w:w="0" w:type="auto"/>
            <w:hideMark/>
          </w:tcPr>
          <w:p w:rsidR="007D3A73" w:rsidRPr="00F631EB" w:rsidRDefault="007D3A73" w:rsidP="007D3A73">
            <w:r w:rsidRPr="00F631EB">
              <w:rPr>
                <w:b/>
                <w:bCs/>
              </w:rPr>
              <w:t>Related Project Record</w:t>
            </w:r>
          </w:p>
        </w:tc>
        <w:tc>
          <w:tcPr>
            <w:tcW w:w="0" w:type="auto"/>
            <w:gridSpan w:val="3"/>
            <w:hideMark/>
          </w:tcPr>
          <w:p w:rsidR="007D3A73" w:rsidRPr="00F631EB" w:rsidRDefault="00B938E8" w:rsidP="007D3A73">
            <w:hyperlink r:id="rId23" w:history="1">
              <w:r w:rsidR="007D3A73" w:rsidRPr="00F631EB">
                <w:rPr>
                  <w:u w:val="single"/>
                </w:rPr>
                <w:t>Attract for Commercial Drivers Underwriting - Non-FCRA</w:t>
              </w:r>
            </w:hyperlink>
          </w:p>
        </w:tc>
      </w:tr>
      <w:tr w:rsidR="007D3A73" w:rsidRPr="00F631EB" w:rsidTr="007D3A73">
        <w:trPr>
          <w:tblCellSpacing w:w="15" w:type="dxa"/>
        </w:trPr>
        <w:tc>
          <w:tcPr>
            <w:tcW w:w="0" w:type="auto"/>
            <w:hideMark/>
          </w:tcPr>
          <w:p w:rsidR="007D3A73" w:rsidRPr="00F631EB" w:rsidRDefault="007D3A73" w:rsidP="007D3A73">
            <w:r w:rsidRPr="00F631EB">
              <w:rPr>
                <w:b/>
                <w:bCs/>
              </w:rPr>
              <w:t>Requestor</w:t>
            </w:r>
          </w:p>
        </w:tc>
        <w:tc>
          <w:tcPr>
            <w:tcW w:w="0" w:type="auto"/>
            <w:gridSpan w:val="3"/>
            <w:hideMark/>
          </w:tcPr>
          <w:p w:rsidR="007D3A73" w:rsidRPr="00F631EB" w:rsidRDefault="00B938E8" w:rsidP="007D3A73">
            <w:hyperlink r:id="rId24" w:history="1">
              <w:r w:rsidR="007D3A73" w:rsidRPr="00F631EB">
                <w:t>Fitzsimmons, Connie</w:t>
              </w:r>
            </w:hyperlink>
          </w:p>
        </w:tc>
      </w:tr>
      <w:tr w:rsidR="007D3A73" w:rsidRPr="00F631EB" w:rsidTr="007D3A73">
        <w:trPr>
          <w:tblCellSpacing w:w="15" w:type="dxa"/>
        </w:trPr>
        <w:tc>
          <w:tcPr>
            <w:tcW w:w="0" w:type="auto"/>
            <w:hideMark/>
          </w:tcPr>
          <w:p w:rsidR="007D3A73" w:rsidRPr="00F631EB" w:rsidRDefault="007D3A73" w:rsidP="007D3A73">
            <w:r w:rsidRPr="00F631EB">
              <w:rPr>
                <w:b/>
                <w:bCs/>
              </w:rPr>
              <w:t>Change Request Name</w:t>
            </w:r>
          </w:p>
        </w:tc>
        <w:tc>
          <w:tcPr>
            <w:tcW w:w="0" w:type="auto"/>
            <w:gridSpan w:val="3"/>
            <w:hideMark/>
          </w:tcPr>
          <w:p w:rsidR="007D3A73" w:rsidRPr="00F631EB" w:rsidRDefault="007D3A73" w:rsidP="007D3A73">
            <w:r w:rsidRPr="00F631EB">
              <w:t>Agent Report Codes</w:t>
            </w:r>
          </w:p>
        </w:tc>
      </w:tr>
      <w:tr w:rsidR="007D3A73" w:rsidRPr="00F631EB" w:rsidTr="007D3A73">
        <w:trPr>
          <w:tblCellSpacing w:w="15" w:type="dxa"/>
        </w:trPr>
        <w:tc>
          <w:tcPr>
            <w:tcW w:w="0" w:type="auto"/>
            <w:hideMark/>
          </w:tcPr>
          <w:p w:rsidR="007D3A73" w:rsidRPr="00F631EB" w:rsidRDefault="007D3A73" w:rsidP="007D3A73">
            <w:r w:rsidRPr="00F631EB">
              <w:rPr>
                <w:b/>
                <w:bCs/>
              </w:rPr>
              <w:t>Change Request Type</w:t>
            </w:r>
          </w:p>
        </w:tc>
        <w:tc>
          <w:tcPr>
            <w:tcW w:w="0" w:type="auto"/>
            <w:gridSpan w:val="3"/>
            <w:hideMark/>
          </w:tcPr>
          <w:p w:rsidR="007D3A73" w:rsidRPr="00F631EB" w:rsidRDefault="007D3A73" w:rsidP="007D3A73">
            <w:r w:rsidRPr="00F631EB">
              <w:t>Requirement Oversight</w:t>
            </w:r>
          </w:p>
        </w:tc>
      </w:tr>
      <w:tr w:rsidR="007D3A73" w:rsidRPr="00F631EB" w:rsidTr="007D3A73">
        <w:trPr>
          <w:tblCellSpacing w:w="15" w:type="dxa"/>
        </w:trPr>
        <w:tc>
          <w:tcPr>
            <w:tcW w:w="0" w:type="auto"/>
            <w:hideMark/>
          </w:tcPr>
          <w:p w:rsidR="007D3A73" w:rsidRPr="00F631EB" w:rsidRDefault="007D3A73" w:rsidP="007D3A73">
            <w:r w:rsidRPr="00F631EB">
              <w:rPr>
                <w:b/>
                <w:bCs/>
              </w:rPr>
              <w:t>Change Request Description</w:t>
            </w:r>
          </w:p>
        </w:tc>
        <w:tc>
          <w:tcPr>
            <w:tcW w:w="0" w:type="auto"/>
            <w:gridSpan w:val="3"/>
            <w:hideMark/>
          </w:tcPr>
          <w:p w:rsidR="007D3A73" w:rsidRPr="00F631EB" w:rsidRDefault="007D3A73" w:rsidP="007D3A73">
            <w:r w:rsidRPr="00F631EB">
              <w:t xml:space="preserve">We need to add agent report codes to </w:t>
            </w:r>
            <w:proofErr w:type="spellStart"/>
            <w:r w:rsidRPr="00F631EB">
              <w:t>MBSi</w:t>
            </w:r>
            <w:proofErr w:type="spellEnd"/>
            <w:r w:rsidRPr="00F631EB">
              <w:t>.</w:t>
            </w:r>
          </w:p>
        </w:tc>
      </w:tr>
      <w:tr w:rsidR="007D3A73" w:rsidRPr="00F631EB" w:rsidTr="007D3A73">
        <w:trPr>
          <w:tblCellSpacing w:w="15" w:type="dxa"/>
        </w:trPr>
        <w:tc>
          <w:tcPr>
            <w:tcW w:w="0" w:type="auto"/>
            <w:hideMark/>
          </w:tcPr>
          <w:p w:rsidR="007D3A73" w:rsidRPr="00F631EB" w:rsidRDefault="007D3A73" w:rsidP="007D3A73">
            <w:r w:rsidRPr="00F631EB">
              <w:rPr>
                <w:b/>
                <w:bCs/>
              </w:rPr>
              <w:t>Attachment 1</w:t>
            </w:r>
          </w:p>
        </w:tc>
        <w:tc>
          <w:tcPr>
            <w:tcW w:w="0" w:type="auto"/>
            <w:gridSpan w:val="3"/>
            <w:hideMark/>
          </w:tcPr>
          <w:p w:rsidR="007D3A73" w:rsidRPr="00F631EB" w:rsidRDefault="007D3A73" w:rsidP="007D3A73"/>
        </w:tc>
      </w:tr>
      <w:tr w:rsidR="007D3A73" w:rsidRPr="00F631EB" w:rsidTr="007D3A73">
        <w:trPr>
          <w:tblCellSpacing w:w="15" w:type="dxa"/>
        </w:trPr>
        <w:tc>
          <w:tcPr>
            <w:tcW w:w="0" w:type="auto"/>
            <w:hideMark/>
          </w:tcPr>
          <w:p w:rsidR="007D3A73" w:rsidRPr="00F631EB" w:rsidRDefault="007D3A73" w:rsidP="007D3A73">
            <w:r w:rsidRPr="00F631EB">
              <w:rPr>
                <w:b/>
                <w:bCs/>
              </w:rPr>
              <w:t>Attachment 2</w:t>
            </w:r>
          </w:p>
        </w:tc>
        <w:tc>
          <w:tcPr>
            <w:tcW w:w="0" w:type="auto"/>
            <w:gridSpan w:val="3"/>
            <w:hideMark/>
          </w:tcPr>
          <w:p w:rsidR="007D3A73" w:rsidRPr="00F631EB" w:rsidRDefault="007D3A73" w:rsidP="007D3A73"/>
        </w:tc>
      </w:tr>
      <w:tr w:rsidR="007D3A73" w:rsidRPr="00F631EB" w:rsidTr="007D3A73">
        <w:trPr>
          <w:tblCellSpacing w:w="15" w:type="dxa"/>
        </w:trPr>
        <w:tc>
          <w:tcPr>
            <w:tcW w:w="0" w:type="auto"/>
            <w:hideMark/>
          </w:tcPr>
          <w:p w:rsidR="007D3A73" w:rsidRPr="00F631EB" w:rsidRDefault="007D3A73" w:rsidP="007D3A73"/>
        </w:tc>
        <w:tc>
          <w:tcPr>
            <w:tcW w:w="0" w:type="auto"/>
            <w:gridSpan w:val="3"/>
            <w:hideMark/>
          </w:tcPr>
          <w:p w:rsidR="007D3A73" w:rsidRPr="00F631EB" w:rsidRDefault="007D3A73" w:rsidP="007D3A73"/>
        </w:tc>
      </w:tr>
      <w:tr w:rsidR="007D3A73" w:rsidRPr="00F631EB" w:rsidTr="007D3A73">
        <w:trPr>
          <w:tblCellSpacing w:w="15" w:type="dxa"/>
        </w:trPr>
        <w:tc>
          <w:tcPr>
            <w:tcW w:w="0" w:type="auto"/>
            <w:hideMark/>
          </w:tcPr>
          <w:p w:rsidR="007D3A73" w:rsidRPr="00F631EB" w:rsidRDefault="007D3A73" w:rsidP="007D3A73">
            <w:r w:rsidRPr="00F631EB">
              <w:rPr>
                <w:b/>
                <w:bCs/>
              </w:rPr>
              <w:t>Technology/Project Manager(s)</w:t>
            </w:r>
          </w:p>
        </w:tc>
        <w:tc>
          <w:tcPr>
            <w:tcW w:w="0" w:type="auto"/>
            <w:gridSpan w:val="3"/>
            <w:hideMark/>
          </w:tcPr>
          <w:p w:rsidR="007D3A73" w:rsidRPr="00F631EB" w:rsidRDefault="00B938E8" w:rsidP="007D3A73">
            <w:hyperlink r:id="rId25" w:history="1">
              <w:r w:rsidR="007D3A73" w:rsidRPr="00F631EB">
                <w:rPr>
                  <w:bdr w:val="single" w:sz="6" w:space="2" w:color="CCD5F0" w:frame="1"/>
                  <w:shd w:val="clear" w:color="auto" w:fill="F0F3F7"/>
                </w:rPr>
                <w:t>Ben Saunders</w:t>
              </w:r>
            </w:hyperlink>
          </w:p>
        </w:tc>
      </w:tr>
      <w:tr w:rsidR="007D3A73" w:rsidRPr="00F631EB" w:rsidTr="007D3A73">
        <w:trPr>
          <w:tblCellSpacing w:w="15" w:type="dxa"/>
        </w:trPr>
        <w:tc>
          <w:tcPr>
            <w:tcW w:w="0" w:type="auto"/>
            <w:hideMark/>
          </w:tcPr>
          <w:p w:rsidR="007D3A73" w:rsidRPr="00F631EB" w:rsidRDefault="007D3A73" w:rsidP="007D3A73">
            <w:r w:rsidRPr="00F631EB">
              <w:rPr>
                <w:b/>
                <w:bCs/>
              </w:rPr>
              <w:t>Submit for Review?</w:t>
            </w:r>
          </w:p>
        </w:tc>
        <w:tc>
          <w:tcPr>
            <w:tcW w:w="0" w:type="auto"/>
            <w:hideMark/>
          </w:tcPr>
          <w:p w:rsidR="007D3A73" w:rsidRPr="00F631EB" w:rsidRDefault="007D3A73" w:rsidP="007D3A73">
            <w:r w:rsidRPr="00F631EB">
              <w:t>Yes</w:t>
            </w:r>
          </w:p>
        </w:tc>
        <w:tc>
          <w:tcPr>
            <w:tcW w:w="0" w:type="auto"/>
            <w:hideMark/>
          </w:tcPr>
          <w:p w:rsidR="007D3A73" w:rsidRPr="00F631EB" w:rsidRDefault="007D3A73" w:rsidP="007D3A73">
            <w:r w:rsidRPr="00F631EB">
              <w:rPr>
                <w:b/>
                <w:bCs/>
              </w:rPr>
              <w:t>Date Submitted for Review</w:t>
            </w:r>
          </w:p>
        </w:tc>
        <w:tc>
          <w:tcPr>
            <w:tcW w:w="0" w:type="auto"/>
            <w:hideMark/>
          </w:tcPr>
          <w:p w:rsidR="007D3A73" w:rsidRPr="00F631EB" w:rsidRDefault="007D3A73" w:rsidP="007D3A73">
            <w:r w:rsidRPr="00F631EB">
              <w:t>03-06-2014</w:t>
            </w:r>
          </w:p>
        </w:tc>
      </w:tr>
    </w:tbl>
    <w:p w:rsidR="007D3A73" w:rsidRPr="00F631EB" w:rsidRDefault="007D3A73" w:rsidP="007D3A73">
      <w:r w:rsidRPr="00F631EB">
        <w:rPr>
          <w:rFonts w:ascii="Tahoma" w:hAnsi="Tahoma" w:cs="Tahoma"/>
          <w:spacing w:val="6"/>
          <w:sz w:val="29"/>
          <w:szCs w:val="29"/>
        </w:rPr>
        <w:t>Change Request Impact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1491"/>
        <w:gridCol w:w="4451"/>
        <w:gridCol w:w="1740"/>
      </w:tblGrid>
      <w:tr w:rsidR="007D3A73" w:rsidRPr="00F631EB" w:rsidTr="007D3A73">
        <w:trPr>
          <w:tblCellSpacing w:w="15" w:type="dxa"/>
        </w:trPr>
        <w:tc>
          <w:tcPr>
            <w:tcW w:w="0" w:type="auto"/>
            <w:hideMark/>
          </w:tcPr>
          <w:p w:rsidR="007D3A73" w:rsidRPr="00F631EB" w:rsidRDefault="007D3A73" w:rsidP="007D3A73">
            <w:r w:rsidRPr="00F631EB">
              <w:rPr>
                <w:b/>
                <w:bCs/>
              </w:rPr>
              <w:t>Assessment Provided By</w:t>
            </w:r>
          </w:p>
        </w:tc>
        <w:tc>
          <w:tcPr>
            <w:tcW w:w="0" w:type="auto"/>
            <w:gridSpan w:val="3"/>
            <w:hideMark/>
          </w:tcPr>
          <w:p w:rsidR="007D3A73" w:rsidRPr="00F631EB" w:rsidRDefault="00B938E8" w:rsidP="007D3A73">
            <w:hyperlink r:id="rId26" w:history="1">
              <w:r w:rsidR="007D3A73" w:rsidRPr="00F631EB">
                <w:t>Saunders, Ben</w:t>
              </w:r>
            </w:hyperlink>
          </w:p>
        </w:tc>
      </w:tr>
      <w:tr w:rsidR="007D3A73" w:rsidRPr="00F631EB" w:rsidTr="007D3A73">
        <w:trPr>
          <w:tblCellSpacing w:w="15" w:type="dxa"/>
        </w:trPr>
        <w:tc>
          <w:tcPr>
            <w:tcW w:w="0" w:type="auto"/>
            <w:hideMark/>
          </w:tcPr>
          <w:p w:rsidR="007D3A73" w:rsidRPr="00F631EB" w:rsidRDefault="007D3A73" w:rsidP="007D3A73">
            <w:r w:rsidRPr="00F631EB">
              <w:rPr>
                <w:b/>
                <w:bCs/>
              </w:rPr>
              <w:t>Assessment Status</w:t>
            </w:r>
          </w:p>
        </w:tc>
        <w:tc>
          <w:tcPr>
            <w:tcW w:w="0" w:type="auto"/>
            <w:hideMark/>
          </w:tcPr>
          <w:p w:rsidR="007D3A73" w:rsidRPr="00F631EB" w:rsidRDefault="007D3A73" w:rsidP="007D3A73">
            <w:r w:rsidRPr="00F631EB">
              <w:t>Complete</w:t>
            </w:r>
          </w:p>
        </w:tc>
        <w:tc>
          <w:tcPr>
            <w:tcW w:w="0" w:type="auto"/>
            <w:hideMark/>
          </w:tcPr>
          <w:p w:rsidR="007D3A73" w:rsidRPr="00F631EB" w:rsidRDefault="007D3A73" w:rsidP="007D3A73">
            <w:r w:rsidRPr="00F631EB">
              <w:rPr>
                <w:b/>
                <w:bCs/>
              </w:rPr>
              <w:t>Assessment Completion Date</w:t>
            </w:r>
          </w:p>
        </w:tc>
        <w:tc>
          <w:tcPr>
            <w:tcW w:w="0" w:type="auto"/>
            <w:hideMark/>
          </w:tcPr>
          <w:p w:rsidR="007D3A73" w:rsidRPr="00F631EB" w:rsidRDefault="007D3A73" w:rsidP="007D3A73">
            <w:r w:rsidRPr="00F631EB">
              <w:t>03-11-2014</w:t>
            </w:r>
          </w:p>
        </w:tc>
      </w:tr>
      <w:tr w:rsidR="007D3A73" w:rsidRPr="00F631EB" w:rsidTr="007D3A73">
        <w:trPr>
          <w:tblCellSpacing w:w="15" w:type="dxa"/>
        </w:trPr>
        <w:tc>
          <w:tcPr>
            <w:tcW w:w="0" w:type="auto"/>
            <w:hideMark/>
          </w:tcPr>
          <w:p w:rsidR="007D3A73" w:rsidRPr="00F631EB" w:rsidRDefault="007D3A73" w:rsidP="007D3A73">
            <w:r w:rsidRPr="00F631EB">
              <w:rPr>
                <w:b/>
                <w:bCs/>
              </w:rPr>
              <w:t>Comments</w:t>
            </w:r>
          </w:p>
        </w:tc>
        <w:tc>
          <w:tcPr>
            <w:tcW w:w="0" w:type="auto"/>
            <w:gridSpan w:val="3"/>
            <w:hideMark/>
          </w:tcPr>
          <w:p w:rsidR="007D3A73" w:rsidRPr="00F631EB" w:rsidRDefault="007D3A73" w:rsidP="007D3A73">
            <w:r w:rsidRPr="00F631EB">
              <w:t>Per Chris Tolbert (</w:t>
            </w:r>
            <w:proofErr w:type="spellStart"/>
            <w:r w:rsidRPr="00F631EB">
              <w:t>MBSi</w:t>
            </w:r>
            <w:proofErr w:type="spellEnd"/>
            <w:r w:rsidRPr="00F631EB">
              <w:t xml:space="preserve"> Lead), the high level estimate for this change is 4-5 days.  </w:t>
            </w:r>
          </w:p>
        </w:tc>
      </w:tr>
      <w:tr w:rsidR="007D3A73" w:rsidRPr="00F631EB" w:rsidTr="007D3A73">
        <w:trPr>
          <w:tblCellSpacing w:w="15" w:type="dxa"/>
        </w:trPr>
        <w:tc>
          <w:tcPr>
            <w:tcW w:w="0" w:type="auto"/>
            <w:hideMark/>
          </w:tcPr>
          <w:p w:rsidR="007D3A73" w:rsidRPr="00F631EB" w:rsidRDefault="007D3A73" w:rsidP="007D3A73">
            <w:r w:rsidRPr="00F631EB">
              <w:rPr>
                <w:b/>
                <w:bCs/>
              </w:rPr>
              <w:t>Attachment 1</w:t>
            </w:r>
          </w:p>
        </w:tc>
        <w:tc>
          <w:tcPr>
            <w:tcW w:w="0" w:type="auto"/>
            <w:gridSpan w:val="3"/>
            <w:hideMark/>
          </w:tcPr>
          <w:p w:rsidR="007D3A73" w:rsidRPr="00F631EB" w:rsidRDefault="007D3A73" w:rsidP="007D3A73"/>
        </w:tc>
      </w:tr>
      <w:tr w:rsidR="007D3A73" w:rsidRPr="00F631EB" w:rsidTr="007D3A73">
        <w:trPr>
          <w:tblCellSpacing w:w="15" w:type="dxa"/>
        </w:trPr>
        <w:tc>
          <w:tcPr>
            <w:tcW w:w="0" w:type="auto"/>
            <w:hideMark/>
          </w:tcPr>
          <w:p w:rsidR="007D3A73" w:rsidRPr="00F631EB" w:rsidRDefault="007D3A73" w:rsidP="007D3A73">
            <w:r w:rsidRPr="00F631EB">
              <w:rPr>
                <w:b/>
                <w:bCs/>
              </w:rPr>
              <w:t>Attachment 2</w:t>
            </w:r>
          </w:p>
        </w:tc>
        <w:tc>
          <w:tcPr>
            <w:tcW w:w="0" w:type="auto"/>
            <w:gridSpan w:val="3"/>
            <w:hideMark/>
          </w:tcPr>
          <w:p w:rsidR="007D3A73" w:rsidRPr="00F631EB" w:rsidRDefault="007D3A73" w:rsidP="007D3A73"/>
        </w:tc>
      </w:tr>
    </w:tbl>
    <w:p w:rsidR="007D3A73" w:rsidRPr="00F631EB" w:rsidRDefault="007D3A73" w:rsidP="007D3A73">
      <w:r w:rsidRPr="00F631EB">
        <w:rPr>
          <w:rFonts w:ascii="Tahoma" w:hAnsi="Tahoma" w:cs="Tahoma"/>
          <w:spacing w:val="6"/>
          <w:sz w:val="29"/>
          <w:szCs w:val="29"/>
        </w:rPr>
        <w:t>Change Request Decision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1020"/>
        <w:gridCol w:w="1467"/>
        <w:gridCol w:w="1195"/>
      </w:tblGrid>
      <w:tr w:rsidR="007D3A73" w:rsidRPr="00F631EB" w:rsidTr="007D3A73">
        <w:trPr>
          <w:tblCellSpacing w:w="15" w:type="dxa"/>
        </w:trPr>
        <w:tc>
          <w:tcPr>
            <w:tcW w:w="0" w:type="auto"/>
            <w:hideMark/>
          </w:tcPr>
          <w:p w:rsidR="007D3A73" w:rsidRPr="00F631EB" w:rsidRDefault="007D3A73" w:rsidP="007D3A73">
            <w:r w:rsidRPr="00F631EB">
              <w:rPr>
                <w:b/>
                <w:bCs/>
              </w:rPr>
              <w:t>Decision Provided By</w:t>
            </w:r>
          </w:p>
        </w:tc>
        <w:tc>
          <w:tcPr>
            <w:tcW w:w="0" w:type="auto"/>
            <w:gridSpan w:val="3"/>
            <w:hideMark/>
          </w:tcPr>
          <w:p w:rsidR="007D3A73" w:rsidRPr="00F631EB" w:rsidRDefault="00B938E8" w:rsidP="007D3A73">
            <w:hyperlink r:id="rId27" w:history="1">
              <w:r w:rsidR="007D3A73" w:rsidRPr="00F631EB">
                <w:t>Patel, Hemi</w:t>
              </w:r>
            </w:hyperlink>
          </w:p>
        </w:tc>
      </w:tr>
      <w:tr w:rsidR="007D3A73" w:rsidRPr="00F631EB" w:rsidTr="007D3A73">
        <w:trPr>
          <w:tblCellSpacing w:w="15" w:type="dxa"/>
        </w:trPr>
        <w:tc>
          <w:tcPr>
            <w:tcW w:w="0" w:type="auto"/>
            <w:hideMark/>
          </w:tcPr>
          <w:p w:rsidR="007D3A73" w:rsidRPr="00F631EB" w:rsidRDefault="007D3A73" w:rsidP="007D3A73">
            <w:r w:rsidRPr="00F631EB">
              <w:rPr>
                <w:b/>
                <w:bCs/>
              </w:rPr>
              <w:t>Change Request Decision</w:t>
            </w:r>
          </w:p>
        </w:tc>
        <w:tc>
          <w:tcPr>
            <w:tcW w:w="0" w:type="auto"/>
            <w:hideMark/>
          </w:tcPr>
          <w:p w:rsidR="007D3A73" w:rsidRPr="00F631EB" w:rsidRDefault="007D3A73" w:rsidP="007D3A73">
            <w:r w:rsidRPr="00F631EB">
              <w:t>Approved</w:t>
            </w:r>
          </w:p>
        </w:tc>
        <w:tc>
          <w:tcPr>
            <w:tcW w:w="0" w:type="auto"/>
            <w:hideMark/>
          </w:tcPr>
          <w:p w:rsidR="007D3A73" w:rsidRPr="00F631EB" w:rsidRDefault="007D3A73" w:rsidP="007D3A73">
            <w:r w:rsidRPr="00F631EB">
              <w:rPr>
                <w:b/>
                <w:bCs/>
              </w:rPr>
              <w:t>Decision Date</w:t>
            </w:r>
          </w:p>
        </w:tc>
        <w:tc>
          <w:tcPr>
            <w:tcW w:w="0" w:type="auto"/>
            <w:hideMark/>
          </w:tcPr>
          <w:p w:rsidR="007D3A73" w:rsidRPr="00F631EB" w:rsidRDefault="007D3A73" w:rsidP="007D3A73">
            <w:r w:rsidRPr="00F631EB">
              <w:t>03-11-2014</w:t>
            </w:r>
          </w:p>
        </w:tc>
      </w:tr>
      <w:tr w:rsidR="007D3A73" w:rsidRPr="00F631EB" w:rsidTr="007D3A73">
        <w:trPr>
          <w:tblCellSpacing w:w="15" w:type="dxa"/>
        </w:trPr>
        <w:tc>
          <w:tcPr>
            <w:tcW w:w="0" w:type="auto"/>
            <w:hideMark/>
          </w:tcPr>
          <w:p w:rsidR="007D3A73" w:rsidRPr="00F631EB" w:rsidRDefault="007D3A73" w:rsidP="007D3A73">
            <w:r w:rsidRPr="00F631EB">
              <w:rPr>
                <w:b/>
                <w:bCs/>
              </w:rPr>
              <w:t>Decision Status Comments</w:t>
            </w:r>
          </w:p>
        </w:tc>
        <w:tc>
          <w:tcPr>
            <w:tcW w:w="0" w:type="auto"/>
            <w:gridSpan w:val="3"/>
            <w:hideMark/>
          </w:tcPr>
          <w:p w:rsidR="007D3A73" w:rsidRPr="00F631EB" w:rsidRDefault="007D3A73" w:rsidP="007D3A73"/>
        </w:tc>
      </w:tr>
    </w:tbl>
    <w:p w:rsidR="007D3A73" w:rsidRPr="00F631EB" w:rsidRDefault="007D3A73" w:rsidP="007D3A73">
      <w:pPr>
        <w:spacing w:after="120"/>
      </w:pPr>
      <w:r w:rsidRPr="00F631EB">
        <w:t xml:space="preserve">Created on </w:t>
      </w:r>
      <w:proofErr w:type="gramStart"/>
      <w:r w:rsidRPr="00F631EB">
        <w:t>March  6</w:t>
      </w:r>
      <w:proofErr w:type="gramEnd"/>
      <w:r w:rsidRPr="00F631EB">
        <w:t xml:space="preserve"> at 11:38 AM (EST). </w:t>
      </w:r>
      <w:proofErr w:type="gramStart"/>
      <w:r w:rsidRPr="00F631EB">
        <w:t xml:space="preserve">Last updated by </w:t>
      </w:r>
      <w:hyperlink r:id="rId28" w:history="1">
        <w:r w:rsidRPr="00F631EB">
          <w:rPr>
            <w:u w:val="single"/>
          </w:rPr>
          <w:t>Fitzsimmons, Connie</w:t>
        </w:r>
      </w:hyperlink>
      <w:r w:rsidRPr="00F631EB">
        <w:t xml:space="preserve"> today at 10:28 AM (EDT).</w:t>
      </w:r>
      <w:proofErr w:type="gramEnd"/>
      <w:r w:rsidRPr="00F631EB">
        <w:t xml:space="preserve"> </w:t>
      </w:r>
      <w:proofErr w:type="gramStart"/>
      <w:r w:rsidRPr="00F631EB">
        <w:t xml:space="preserve">Owned by </w:t>
      </w:r>
      <w:hyperlink r:id="rId29" w:history="1">
        <w:r w:rsidRPr="00F631EB">
          <w:rPr>
            <w:u w:val="single"/>
          </w:rPr>
          <w:t>Fitzsimmons, Connie</w:t>
        </w:r>
      </w:hyperlink>
      <w:r w:rsidRPr="00F631EB">
        <w:t>.</w:t>
      </w:r>
      <w:proofErr w:type="gramEnd"/>
      <w:r w:rsidRPr="00F631EB">
        <w:t xml:space="preserve"> </w:t>
      </w:r>
    </w:p>
    <w:p w:rsidR="007D3A73" w:rsidRPr="00F631EB" w:rsidRDefault="007D3A73" w:rsidP="007D3A73">
      <w:pPr>
        <w:rPr>
          <w:vanish/>
        </w:rPr>
      </w:pPr>
      <w:r w:rsidRPr="00F631EB">
        <w:rPr>
          <w:vanish/>
        </w:rPr>
        <w:t xml:space="preserve">Show fields from Show fields from Show fields from a related table </w:t>
      </w:r>
      <w:r w:rsidRPr="00F631EB">
        <w:rPr>
          <w:vanish/>
        </w:rPr>
        <w:object w:dxaOrig="225" w:dyaOrig="225">
          <v:shape id="_x0000_i1033" type="#_x0000_t75" style="width:20.25pt;height:18pt" o:ole="">
            <v:imagedata r:id="rId30" o:title=""/>
          </v:shape>
          <w:control r:id="rId31" w:name="DefaultOcxName2" w:shapeid="_x0000_i1033"/>
        </w:object>
      </w:r>
      <w:r w:rsidRPr="00F631EB">
        <w:rPr>
          <w:vanish/>
        </w:rPr>
        <w:object w:dxaOrig="225" w:dyaOrig="225">
          <v:shape id="_x0000_i1036" type="#_x0000_t75" style="width:20.25pt;height:18pt" o:ole="">
            <v:imagedata r:id="rId32" o:title=""/>
          </v:shape>
          <w:control r:id="rId33" w:name="DefaultOcxName3" w:shapeid="_x0000_i1036"/>
        </w:object>
      </w:r>
      <w:r w:rsidRPr="00F631EB">
        <w:rPr>
          <w:vanish/>
        </w:rPr>
        <w:t xml:space="preserve">a table related to "" </w:t>
      </w:r>
    </w:p>
    <w:p w:rsidR="007D3A73" w:rsidRPr="00F631EB" w:rsidRDefault="007D3A73" w:rsidP="007D3A73">
      <w:pPr>
        <w:rPr>
          <w:vanish/>
        </w:rPr>
      </w:pPr>
      <w:r w:rsidRPr="00F631EB">
        <w:rPr>
          <w:vanish/>
        </w:rPr>
        <w:object w:dxaOrig="225" w:dyaOrig="225">
          <v:shape id="_x0000_i1039" type="#_x0000_t75" style="width:102.75pt;height:18pt" o:ole="">
            <v:imagedata r:id="rId34" o:title=""/>
          </v:shape>
          <w:control r:id="rId35" w:name="DefaultOcxName4" w:shapeid="_x0000_i1039"/>
        </w:object>
      </w:r>
    </w:p>
    <w:p w:rsidR="007D3A73" w:rsidRPr="00F631EB" w:rsidRDefault="007D3A73" w:rsidP="007D3A73"/>
    <w:p w:rsidR="007D3A73" w:rsidRPr="00F631EB" w:rsidRDefault="007D3A73" w:rsidP="007D3A73">
      <w:pPr>
        <w:pBdr>
          <w:top w:val="single" w:sz="6" w:space="1" w:color="auto"/>
        </w:pBdr>
        <w:jc w:val="center"/>
        <w:rPr>
          <w:rFonts w:ascii="Arial" w:hAnsi="Arial" w:cs="Arial"/>
          <w:vanish/>
          <w:sz w:val="16"/>
          <w:szCs w:val="16"/>
        </w:rPr>
      </w:pPr>
      <w:r w:rsidRPr="00F631EB">
        <w:rPr>
          <w:rFonts w:ascii="Arial" w:hAnsi="Arial" w:cs="Arial"/>
          <w:vanish/>
          <w:sz w:val="16"/>
          <w:szCs w:val="16"/>
        </w:rPr>
        <w:t>Bottom of Form</w:t>
      </w:r>
    </w:p>
    <w:p w:rsidR="007D3A73" w:rsidRPr="00F631EB" w:rsidRDefault="007D3A73" w:rsidP="007D3A73"/>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jc w:val="center"/>
        <w:rPr>
          <w:rFonts w:ascii="Cambria" w:hAnsi="Cambria"/>
          <w:b/>
          <w:sz w:val="36"/>
          <w:szCs w:val="36"/>
        </w:rPr>
      </w:pPr>
    </w:p>
    <w:p w:rsidR="00E970B3" w:rsidRPr="00F631EB" w:rsidRDefault="00E970B3" w:rsidP="00E970B3">
      <w:pPr>
        <w:pStyle w:val="NoSpacing"/>
        <w:rPr>
          <w:rFonts w:ascii="Cambria" w:hAnsi="Cambria"/>
          <w:b/>
          <w:sz w:val="24"/>
          <w:szCs w:val="24"/>
          <w:u w:val="single"/>
        </w:rPr>
      </w:pPr>
    </w:p>
    <w:p w:rsidR="00E970B3" w:rsidRPr="00F631EB" w:rsidRDefault="00E970B3" w:rsidP="00E970B3">
      <w:pPr>
        <w:pStyle w:val="NoSpacing"/>
        <w:rPr>
          <w:rFonts w:ascii="Cambria" w:hAnsi="Cambria"/>
          <w:b/>
          <w:u w:val="single"/>
        </w:rPr>
      </w:pPr>
    </w:p>
    <w:sectPr w:rsidR="00E970B3" w:rsidRPr="00F631EB" w:rsidSect="00645DEE">
      <w:footerReference w:type="default" r:id="rId36"/>
      <w:pgSz w:w="12240" w:h="15840"/>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533" w:rsidRDefault="00C72533" w:rsidP="00BC15F4">
      <w:r>
        <w:separator/>
      </w:r>
    </w:p>
  </w:endnote>
  <w:endnote w:type="continuationSeparator" w:id="0">
    <w:p w:rsidR="00C72533" w:rsidRDefault="00C72533" w:rsidP="00BC15F4">
      <w:r>
        <w:continuationSeparator/>
      </w:r>
    </w:p>
  </w:endnote>
  <w:endnote w:type="continuationNotice" w:id="1">
    <w:p w:rsidR="00C72533" w:rsidRDefault="00C72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61C" w:rsidRPr="00B05E85" w:rsidRDefault="00B3361C">
    <w:pPr>
      <w:pStyle w:val="Footer"/>
      <w:rPr>
        <w:sz w:val="20"/>
        <w:szCs w:val="20"/>
      </w:rPr>
    </w:pPr>
    <w:r w:rsidRPr="00B05E85">
      <w:rPr>
        <w:sz w:val="20"/>
        <w:szCs w:val="20"/>
      </w:rPr>
      <w:t>LexisNexis - Insurance Data Solutions</w:t>
    </w:r>
  </w:p>
  <w:p w:rsidR="00F631EB" w:rsidRDefault="00B3361C" w:rsidP="007E62E2">
    <w:pPr>
      <w:pStyle w:val="Footer"/>
      <w:tabs>
        <w:tab w:val="clear" w:pos="4680"/>
        <w:tab w:val="clear" w:pos="9360"/>
        <w:tab w:val="right" w:pos="10080"/>
      </w:tabs>
      <w:rPr>
        <w:b/>
        <w:caps/>
        <w:sz w:val="20"/>
        <w:szCs w:val="20"/>
      </w:rPr>
    </w:pPr>
    <w:r w:rsidRPr="00B05E85">
      <w:rPr>
        <w:sz w:val="20"/>
        <w:szCs w:val="20"/>
      </w:rPr>
      <w:t>Confidential and Proprietary</w:t>
    </w:r>
    <w:r w:rsidRPr="00B05E85">
      <w:rPr>
        <w:spacing w:val="60"/>
        <w:sz w:val="20"/>
        <w:szCs w:val="20"/>
      </w:rPr>
      <w:tab/>
      <w:t>Page</w:t>
    </w:r>
    <w:r w:rsidRPr="00B05E85">
      <w:rPr>
        <w:sz w:val="20"/>
        <w:szCs w:val="20"/>
      </w:rPr>
      <w:t xml:space="preserve"> | </w:t>
    </w:r>
    <w:r w:rsidRPr="00B05E85">
      <w:rPr>
        <w:sz w:val="20"/>
        <w:szCs w:val="20"/>
      </w:rPr>
      <w:fldChar w:fldCharType="begin"/>
    </w:r>
    <w:r w:rsidRPr="00B05E85">
      <w:rPr>
        <w:sz w:val="20"/>
        <w:szCs w:val="20"/>
      </w:rPr>
      <w:instrText xml:space="preserve"> PAGE   \* MERGEFORMAT </w:instrText>
    </w:r>
    <w:r w:rsidRPr="00B05E85">
      <w:rPr>
        <w:sz w:val="20"/>
        <w:szCs w:val="20"/>
      </w:rPr>
      <w:fldChar w:fldCharType="separate"/>
    </w:r>
    <w:r w:rsidR="00166BFB" w:rsidRPr="00166BFB">
      <w:rPr>
        <w:b/>
        <w:noProof/>
        <w:sz w:val="20"/>
        <w:szCs w:val="20"/>
      </w:rPr>
      <w:t>1</w:t>
    </w:r>
    <w:r w:rsidRPr="00B05E85">
      <w:rPr>
        <w:sz w:val="20"/>
        <w:szCs w:val="20"/>
      </w:rPr>
      <w:fldChar w:fldCharType="end"/>
    </w:r>
    <w:r w:rsidRPr="00B05E85">
      <w:rPr>
        <w:b/>
        <w:caps/>
        <w:sz w:val="20"/>
        <w:szCs w:val="20"/>
      </w:rPr>
      <w:t xml:space="preserve"> </w:t>
    </w:r>
    <w:r w:rsidR="007E62E2" w:rsidRPr="00B05E85">
      <w:rPr>
        <w:b/>
        <w:caps/>
        <w:sz w:val="20"/>
        <w:szCs w:val="20"/>
      </w:rPr>
      <w:tab/>
    </w:r>
  </w:p>
  <w:p w:rsidR="00B3361C" w:rsidRPr="00B05E85" w:rsidRDefault="00F631EB" w:rsidP="007E62E2">
    <w:pPr>
      <w:pStyle w:val="Footer"/>
      <w:tabs>
        <w:tab w:val="clear" w:pos="4680"/>
        <w:tab w:val="clear" w:pos="9360"/>
        <w:tab w:val="right" w:pos="10080"/>
      </w:tabs>
      <w:rPr>
        <w:b/>
        <w:caps/>
        <w:sz w:val="20"/>
        <w:szCs w:val="20"/>
      </w:rPr>
    </w:pPr>
    <w:r>
      <w:rPr>
        <w:b/>
        <w:caps/>
        <w:sz w:val="20"/>
        <w:szCs w:val="20"/>
      </w:rPr>
      <w:tab/>
    </w:r>
    <w:r w:rsidR="00B3361C" w:rsidRPr="00B05E85">
      <w:rPr>
        <w:b/>
        <w:caps/>
        <w:sz w:val="20"/>
        <w:szCs w:val="20"/>
      </w:rPr>
      <w:t xml:space="preserve">Attract For Commercial Drivers </w:t>
    </w:r>
    <w:r>
      <w:rPr>
        <w:b/>
        <w:caps/>
        <w:sz w:val="20"/>
        <w:szCs w:val="20"/>
      </w:rPr>
      <w:t>Auto</w:t>
    </w:r>
  </w:p>
  <w:p w:rsidR="00B3361C" w:rsidRPr="00B05E85" w:rsidRDefault="00B3361C" w:rsidP="00F22C0A">
    <w:pPr>
      <w:pStyle w:val="Footer"/>
      <w:tabs>
        <w:tab w:val="clear" w:pos="4680"/>
        <w:tab w:val="clear" w:pos="9360"/>
        <w:tab w:val="center" w:pos="4320"/>
      </w:tabs>
      <w:rPr>
        <w:caps/>
        <w:sz w:val="20"/>
        <w:szCs w:val="20"/>
      </w:rPr>
    </w:pPr>
    <w:r w:rsidRPr="00B05E85">
      <w:rPr>
        <w:b/>
        <w:caps/>
        <w:sz w:val="20"/>
        <w:szCs w:val="20"/>
      </w:rPr>
      <w:tab/>
    </w:r>
    <w:r w:rsidRPr="00B05E85">
      <w:rPr>
        <w:b/>
        <w:caps/>
        <w:sz w:val="20"/>
        <w:szCs w:val="20"/>
      </w:rPr>
      <w:tab/>
    </w:r>
    <w:r w:rsidRPr="00B05E85">
      <w:rPr>
        <w:b/>
        <w:caps/>
        <w:sz w:val="20"/>
        <w:szCs w:val="20"/>
      </w:rPr>
      <w:tab/>
      <w:t xml:space="preserve">Underwriting </w:t>
    </w:r>
    <w:r w:rsidR="00F631EB">
      <w:rPr>
        <w:b/>
        <w:caps/>
        <w:sz w:val="20"/>
        <w:szCs w:val="20"/>
      </w:rPr>
      <w:t>(Driver Model)</w:t>
    </w:r>
    <w:r w:rsidRPr="00B05E85">
      <w:rPr>
        <w:b/>
        <w:caps/>
        <w:sz w:val="20"/>
        <w:szCs w:val="20"/>
      </w:rPr>
      <w:t xml:space="preserve"> #1483</w:t>
    </w:r>
  </w:p>
  <w:p w:rsidR="00B3361C" w:rsidRPr="00F631EB" w:rsidRDefault="00B3361C">
    <w:pPr>
      <w:pStyle w:val="Footer"/>
      <w:rPr>
        <w:sz w:val="20"/>
        <w:szCs w:val="20"/>
      </w:rPr>
    </w:pPr>
    <w:r w:rsidRPr="00F631EB">
      <w:rPr>
        <w:sz w:val="20"/>
        <w:szCs w:val="20"/>
      </w:rPr>
      <w:t xml:space="preserve">PMR V1.7 Revision Date </w:t>
    </w:r>
    <w:r w:rsidR="00853059" w:rsidRPr="00F631EB">
      <w:rPr>
        <w:sz w:val="20"/>
        <w:szCs w:val="20"/>
      </w:rPr>
      <w:t>0</w:t>
    </w:r>
    <w:r w:rsidR="00F631EB" w:rsidRPr="00F631EB">
      <w:rPr>
        <w:sz w:val="20"/>
        <w:szCs w:val="20"/>
      </w:rPr>
      <w:t>4</w:t>
    </w:r>
    <w:r w:rsidRPr="00F631EB">
      <w:rPr>
        <w:sz w:val="20"/>
        <w:szCs w:val="20"/>
      </w:rPr>
      <w:t>/</w:t>
    </w:r>
    <w:r w:rsidR="00F631EB" w:rsidRPr="00F631EB">
      <w:rPr>
        <w:sz w:val="20"/>
        <w:szCs w:val="20"/>
      </w:rPr>
      <w:t>0</w:t>
    </w:r>
    <w:r w:rsidR="00853059" w:rsidRPr="00F631EB">
      <w:rPr>
        <w:sz w:val="20"/>
        <w:szCs w:val="20"/>
      </w:rPr>
      <w:t>1</w:t>
    </w:r>
    <w:r w:rsidRPr="00F631EB">
      <w:rPr>
        <w:sz w:val="20"/>
        <w:szCs w:val="20"/>
      </w:rPr>
      <w:t>/2014</w:t>
    </w:r>
  </w:p>
  <w:p w:rsidR="00B3361C" w:rsidRDefault="00B3361C"/>
  <w:p w:rsidR="00B3361C" w:rsidRDefault="00B336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533" w:rsidRDefault="00C72533" w:rsidP="00BC15F4">
      <w:r>
        <w:separator/>
      </w:r>
    </w:p>
  </w:footnote>
  <w:footnote w:type="continuationSeparator" w:id="0">
    <w:p w:rsidR="00C72533" w:rsidRDefault="00C72533" w:rsidP="00BC15F4">
      <w:r>
        <w:continuationSeparator/>
      </w:r>
    </w:p>
  </w:footnote>
  <w:footnote w:type="continuationNotice" w:id="1">
    <w:p w:rsidR="00C72533" w:rsidRDefault="00C725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CD"/>
    <w:multiLevelType w:val="hybridMultilevel"/>
    <w:tmpl w:val="4D369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7C7BB9"/>
    <w:multiLevelType w:val="hybridMultilevel"/>
    <w:tmpl w:val="94B43E2A"/>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5780B"/>
    <w:multiLevelType w:val="hybridMultilevel"/>
    <w:tmpl w:val="3F60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0E435D0"/>
    <w:multiLevelType w:val="hybridMultilevel"/>
    <w:tmpl w:val="5B4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A67BC"/>
    <w:multiLevelType w:val="hybridMultilevel"/>
    <w:tmpl w:val="CE82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06A87"/>
    <w:multiLevelType w:val="hybridMultilevel"/>
    <w:tmpl w:val="22625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5113F"/>
    <w:multiLevelType w:val="hybridMultilevel"/>
    <w:tmpl w:val="C336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F2B7DEA"/>
    <w:multiLevelType w:val="hybridMultilevel"/>
    <w:tmpl w:val="791C9710"/>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F531E3"/>
    <w:multiLevelType w:val="hybridMultilevel"/>
    <w:tmpl w:val="E19A91A2"/>
    <w:lvl w:ilvl="0" w:tplc="04090003">
      <w:start w:val="1"/>
      <w:numFmt w:val="bullet"/>
      <w:lvlText w:val="o"/>
      <w:lvlJc w:val="left"/>
      <w:pPr>
        <w:ind w:left="1620" w:hanging="360"/>
      </w:pPr>
      <w:rPr>
        <w:rFonts w:ascii="Courier New" w:hAnsi="Courier New" w:cs="Times New Roman"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24DE1DC4"/>
    <w:multiLevelType w:val="hybridMultilevel"/>
    <w:tmpl w:val="1CA8C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BE3648"/>
    <w:multiLevelType w:val="hybridMultilevel"/>
    <w:tmpl w:val="392A6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8627B30"/>
    <w:multiLevelType w:val="hybridMultilevel"/>
    <w:tmpl w:val="54524480"/>
    <w:lvl w:ilvl="0" w:tplc="A7A02A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A2D4BD9"/>
    <w:multiLevelType w:val="hybridMultilevel"/>
    <w:tmpl w:val="1D9E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A315C87"/>
    <w:multiLevelType w:val="hybridMultilevel"/>
    <w:tmpl w:val="A7667F5E"/>
    <w:lvl w:ilvl="0" w:tplc="99A84328">
      <w:start w:val="1"/>
      <w:numFmt w:val="decimal"/>
      <w:pStyle w:val="Style1"/>
      <w:lvlText w:val="%1."/>
      <w:lvlJc w:val="left"/>
      <w:pPr>
        <w:ind w:left="360" w:hanging="360"/>
      </w:pPr>
      <w:rPr>
        <w:rFonts w:ascii="Arial" w:hAnsi="Arial" w:cs="Arial" w:hint="default"/>
        <w:b/>
        <w:dstrike w:val="0"/>
        <w:sz w:val="24"/>
        <w:szCs w:val="24"/>
      </w:rPr>
    </w:lvl>
    <w:lvl w:ilvl="1" w:tplc="04090019">
      <w:start w:val="1"/>
      <w:numFmt w:val="lowerLetter"/>
      <w:lvlText w:val="%2."/>
      <w:lvlJc w:val="left"/>
      <w:pPr>
        <w:ind w:left="117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E250A0"/>
    <w:multiLevelType w:val="hybridMultilevel"/>
    <w:tmpl w:val="87C4DD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072934"/>
    <w:multiLevelType w:val="hybridMultilevel"/>
    <w:tmpl w:val="CA18B6D0"/>
    <w:lvl w:ilvl="0" w:tplc="E7960D1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366A460B"/>
    <w:multiLevelType w:val="hybridMultilevel"/>
    <w:tmpl w:val="B5A0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10433"/>
    <w:multiLevelType w:val="hybridMultilevel"/>
    <w:tmpl w:val="6C58DB64"/>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3B07E51"/>
    <w:multiLevelType w:val="hybridMultilevel"/>
    <w:tmpl w:val="79542B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7D2576"/>
    <w:multiLevelType w:val="hybridMultilevel"/>
    <w:tmpl w:val="BA863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67170"/>
    <w:multiLevelType w:val="hybridMultilevel"/>
    <w:tmpl w:val="490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5C12142"/>
    <w:multiLevelType w:val="hybridMultilevel"/>
    <w:tmpl w:val="517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C7FA8"/>
    <w:multiLevelType w:val="hybridMultilevel"/>
    <w:tmpl w:val="3A1ED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B57930"/>
    <w:multiLevelType w:val="hybridMultilevel"/>
    <w:tmpl w:val="9716CAF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C7D6643"/>
    <w:multiLevelType w:val="hybridMultilevel"/>
    <w:tmpl w:val="AA3C6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E2B57A9"/>
    <w:multiLevelType w:val="hybridMultilevel"/>
    <w:tmpl w:val="58A2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4F37BC4"/>
    <w:multiLevelType w:val="hybridMultilevel"/>
    <w:tmpl w:val="B3A09F54"/>
    <w:lvl w:ilvl="0" w:tplc="3C5011BC">
      <w:numFmt w:val="bullet"/>
      <w:lvlText w:val="–"/>
      <w:lvlJc w:val="left"/>
      <w:pPr>
        <w:ind w:left="765"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B4B7041"/>
    <w:multiLevelType w:val="hybridMultilevel"/>
    <w:tmpl w:val="69D23D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3DF7348"/>
    <w:multiLevelType w:val="hybridMultilevel"/>
    <w:tmpl w:val="E066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16"/>
  </w:num>
  <w:num w:numId="5">
    <w:abstractNumId w:val="19"/>
  </w:num>
  <w:num w:numId="6">
    <w:abstractNumId w:val="5"/>
  </w:num>
  <w:num w:numId="7">
    <w:abstractNumId w:val="26"/>
  </w:num>
  <w:num w:numId="8">
    <w:abstractNumId w:val="8"/>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27"/>
  </w:num>
  <w:num w:numId="14">
    <w:abstractNumId w:val="0"/>
  </w:num>
  <w:num w:numId="15">
    <w:abstractNumId w:val="14"/>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8"/>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1"/>
  </w:num>
  <w:num w:numId="23">
    <w:abstractNumId w:val="23"/>
  </w:num>
  <w:num w:numId="24">
    <w:abstractNumId w:val="4"/>
  </w:num>
  <w:num w:numId="25">
    <w:abstractNumId w:val="18"/>
  </w:num>
  <w:num w:numId="26">
    <w:abstractNumId w:val="13"/>
    <w:lvlOverride w:ilvl="0">
      <w:startOverride w:val="21"/>
    </w:lvlOverride>
  </w:num>
  <w:num w:numId="27">
    <w:abstractNumId w:val="24"/>
  </w:num>
  <w:num w:numId="28">
    <w:abstractNumId w:val="12"/>
  </w:num>
  <w:num w:numId="29">
    <w:abstractNumId w:val="25"/>
  </w:num>
  <w:num w:numId="30">
    <w:abstractNumId w:val="6"/>
  </w:num>
  <w:num w:numId="31">
    <w:abstractNumId w:val="20"/>
  </w:num>
  <w:num w:numId="32">
    <w:abstractNumId w:val="22"/>
  </w:num>
  <w:num w:numId="33">
    <w:abstractNumId w:val="2"/>
  </w:num>
  <w:num w:numId="3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F4"/>
    <w:rsid w:val="00003BB6"/>
    <w:rsid w:val="00012434"/>
    <w:rsid w:val="000136FA"/>
    <w:rsid w:val="00020968"/>
    <w:rsid w:val="000221EB"/>
    <w:rsid w:val="00032483"/>
    <w:rsid w:val="000350DB"/>
    <w:rsid w:val="00037738"/>
    <w:rsid w:val="00042074"/>
    <w:rsid w:val="00045011"/>
    <w:rsid w:val="000451CE"/>
    <w:rsid w:val="000510A2"/>
    <w:rsid w:val="00071C36"/>
    <w:rsid w:val="000A1A62"/>
    <w:rsid w:val="000A499F"/>
    <w:rsid w:val="000A60EC"/>
    <w:rsid w:val="000A659A"/>
    <w:rsid w:val="000B7F95"/>
    <w:rsid w:val="000C158C"/>
    <w:rsid w:val="000D3C4B"/>
    <w:rsid w:val="000D45FA"/>
    <w:rsid w:val="000D5B02"/>
    <w:rsid w:val="000E454C"/>
    <w:rsid w:val="000F6F96"/>
    <w:rsid w:val="001024AB"/>
    <w:rsid w:val="001026A2"/>
    <w:rsid w:val="00120456"/>
    <w:rsid w:val="00123E34"/>
    <w:rsid w:val="001277C1"/>
    <w:rsid w:val="00134753"/>
    <w:rsid w:val="0013540D"/>
    <w:rsid w:val="001361A9"/>
    <w:rsid w:val="001402AE"/>
    <w:rsid w:val="00144F96"/>
    <w:rsid w:val="001501F8"/>
    <w:rsid w:val="00161992"/>
    <w:rsid w:val="00162672"/>
    <w:rsid w:val="001642EC"/>
    <w:rsid w:val="00166BFB"/>
    <w:rsid w:val="00172C92"/>
    <w:rsid w:val="00176AEF"/>
    <w:rsid w:val="001865DE"/>
    <w:rsid w:val="00192C60"/>
    <w:rsid w:val="001B5B80"/>
    <w:rsid w:val="001D50BF"/>
    <w:rsid w:val="001E0182"/>
    <w:rsid w:val="001E0F23"/>
    <w:rsid w:val="001E34B7"/>
    <w:rsid w:val="001E3E59"/>
    <w:rsid w:val="001E6371"/>
    <w:rsid w:val="001F6B23"/>
    <w:rsid w:val="001F753F"/>
    <w:rsid w:val="00206EDD"/>
    <w:rsid w:val="00214278"/>
    <w:rsid w:val="00215881"/>
    <w:rsid w:val="00216B9D"/>
    <w:rsid w:val="0023786A"/>
    <w:rsid w:val="00237950"/>
    <w:rsid w:val="00251F60"/>
    <w:rsid w:val="00267EB0"/>
    <w:rsid w:val="002715C9"/>
    <w:rsid w:val="0027549E"/>
    <w:rsid w:val="00277474"/>
    <w:rsid w:val="002929C3"/>
    <w:rsid w:val="002A1BA0"/>
    <w:rsid w:val="002B0C00"/>
    <w:rsid w:val="002C0BDC"/>
    <w:rsid w:val="002C783F"/>
    <w:rsid w:val="002D0C79"/>
    <w:rsid w:val="002D6398"/>
    <w:rsid w:val="002E742D"/>
    <w:rsid w:val="002F4943"/>
    <w:rsid w:val="002F513F"/>
    <w:rsid w:val="00300FA4"/>
    <w:rsid w:val="00307BC6"/>
    <w:rsid w:val="003221B4"/>
    <w:rsid w:val="0033771F"/>
    <w:rsid w:val="00341D5B"/>
    <w:rsid w:val="00345E7C"/>
    <w:rsid w:val="00345F9C"/>
    <w:rsid w:val="00346EC2"/>
    <w:rsid w:val="00353C33"/>
    <w:rsid w:val="00380D0D"/>
    <w:rsid w:val="003810B3"/>
    <w:rsid w:val="0038698D"/>
    <w:rsid w:val="003A4918"/>
    <w:rsid w:val="003A7A3E"/>
    <w:rsid w:val="003C2945"/>
    <w:rsid w:val="003C6C7F"/>
    <w:rsid w:val="003C7E96"/>
    <w:rsid w:val="003D53E6"/>
    <w:rsid w:val="003E0BCA"/>
    <w:rsid w:val="003E32B0"/>
    <w:rsid w:val="003E41FF"/>
    <w:rsid w:val="003F33C5"/>
    <w:rsid w:val="003F6F30"/>
    <w:rsid w:val="00400651"/>
    <w:rsid w:val="004077E7"/>
    <w:rsid w:val="00407F94"/>
    <w:rsid w:val="00410252"/>
    <w:rsid w:val="004165D3"/>
    <w:rsid w:val="004207E2"/>
    <w:rsid w:val="0042108D"/>
    <w:rsid w:val="00424CAC"/>
    <w:rsid w:val="00426C10"/>
    <w:rsid w:val="0044057E"/>
    <w:rsid w:val="004426D5"/>
    <w:rsid w:val="0045219F"/>
    <w:rsid w:val="00457AA3"/>
    <w:rsid w:val="00463E00"/>
    <w:rsid w:val="00474ABE"/>
    <w:rsid w:val="0047760A"/>
    <w:rsid w:val="00487FB9"/>
    <w:rsid w:val="004A02B2"/>
    <w:rsid w:val="004A7401"/>
    <w:rsid w:val="004B0907"/>
    <w:rsid w:val="004C480C"/>
    <w:rsid w:val="004D1EF7"/>
    <w:rsid w:val="004D2EE7"/>
    <w:rsid w:val="004F3556"/>
    <w:rsid w:val="004F48AA"/>
    <w:rsid w:val="004F599D"/>
    <w:rsid w:val="00516977"/>
    <w:rsid w:val="0052187D"/>
    <w:rsid w:val="00524332"/>
    <w:rsid w:val="00524EDF"/>
    <w:rsid w:val="00526714"/>
    <w:rsid w:val="0053744F"/>
    <w:rsid w:val="00553F79"/>
    <w:rsid w:val="0055708E"/>
    <w:rsid w:val="00575FD1"/>
    <w:rsid w:val="00583C87"/>
    <w:rsid w:val="00587EE8"/>
    <w:rsid w:val="005B4DC0"/>
    <w:rsid w:val="005D568C"/>
    <w:rsid w:val="005E03C8"/>
    <w:rsid w:val="005E450E"/>
    <w:rsid w:val="005E7C90"/>
    <w:rsid w:val="005F3A4A"/>
    <w:rsid w:val="006026D5"/>
    <w:rsid w:val="006032E0"/>
    <w:rsid w:val="0061408D"/>
    <w:rsid w:val="006176AF"/>
    <w:rsid w:val="00635621"/>
    <w:rsid w:val="006368A4"/>
    <w:rsid w:val="0064506A"/>
    <w:rsid w:val="00645DEE"/>
    <w:rsid w:val="0064642B"/>
    <w:rsid w:val="00660029"/>
    <w:rsid w:val="0066486A"/>
    <w:rsid w:val="00671CE4"/>
    <w:rsid w:val="006722BE"/>
    <w:rsid w:val="00686B50"/>
    <w:rsid w:val="006A2604"/>
    <w:rsid w:val="006A60E0"/>
    <w:rsid w:val="006B1375"/>
    <w:rsid w:val="006B1B35"/>
    <w:rsid w:val="006B6A98"/>
    <w:rsid w:val="006D2950"/>
    <w:rsid w:val="006D6F4B"/>
    <w:rsid w:val="006E0EBA"/>
    <w:rsid w:val="006F02D4"/>
    <w:rsid w:val="007266D6"/>
    <w:rsid w:val="0073169D"/>
    <w:rsid w:val="00732977"/>
    <w:rsid w:val="007445F3"/>
    <w:rsid w:val="0075575C"/>
    <w:rsid w:val="00760230"/>
    <w:rsid w:val="007659CA"/>
    <w:rsid w:val="00766853"/>
    <w:rsid w:val="00771B69"/>
    <w:rsid w:val="007746F5"/>
    <w:rsid w:val="00774C88"/>
    <w:rsid w:val="007760E7"/>
    <w:rsid w:val="007914C1"/>
    <w:rsid w:val="0079276E"/>
    <w:rsid w:val="007950B9"/>
    <w:rsid w:val="007B293A"/>
    <w:rsid w:val="007C0B92"/>
    <w:rsid w:val="007D3A73"/>
    <w:rsid w:val="007E62E2"/>
    <w:rsid w:val="007E7B4C"/>
    <w:rsid w:val="00810074"/>
    <w:rsid w:val="00823CB3"/>
    <w:rsid w:val="00827E8E"/>
    <w:rsid w:val="008473A1"/>
    <w:rsid w:val="00853059"/>
    <w:rsid w:val="008618CE"/>
    <w:rsid w:val="00864C93"/>
    <w:rsid w:val="00871647"/>
    <w:rsid w:val="00891F7C"/>
    <w:rsid w:val="008929EE"/>
    <w:rsid w:val="008963B0"/>
    <w:rsid w:val="008A1253"/>
    <w:rsid w:val="008A1D53"/>
    <w:rsid w:val="008B17B4"/>
    <w:rsid w:val="008B1AA1"/>
    <w:rsid w:val="008B3E06"/>
    <w:rsid w:val="008D7651"/>
    <w:rsid w:val="008F5386"/>
    <w:rsid w:val="008F5CB0"/>
    <w:rsid w:val="00903019"/>
    <w:rsid w:val="0090768E"/>
    <w:rsid w:val="009115F3"/>
    <w:rsid w:val="00936144"/>
    <w:rsid w:val="00937B2A"/>
    <w:rsid w:val="009556C4"/>
    <w:rsid w:val="00986C29"/>
    <w:rsid w:val="009875A7"/>
    <w:rsid w:val="00991B5F"/>
    <w:rsid w:val="009A07EE"/>
    <w:rsid w:val="009B43B6"/>
    <w:rsid w:val="009B5F32"/>
    <w:rsid w:val="009B7BD7"/>
    <w:rsid w:val="009C5A45"/>
    <w:rsid w:val="00A05DC0"/>
    <w:rsid w:val="00A06DBF"/>
    <w:rsid w:val="00A10E6D"/>
    <w:rsid w:val="00A11D9D"/>
    <w:rsid w:val="00A208D2"/>
    <w:rsid w:val="00A24E15"/>
    <w:rsid w:val="00A30D3C"/>
    <w:rsid w:val="00A32F4C"/>
    <w:rsid w:val="00A512AC"/>
    <w:rsid w:val="00A550A0"/>
    <w:rsid w:val="00A61F20"/>
    <w:rsid w:val="00A67F66"/>
    <w:rsid w:val="00A718AB"/>
    <w:rsid w:val="00A811AE"/>
    <w:rsid w:val="00A97718"/>
    <w:rsid w:val="00AA439F"/>
    <w:rsid w:val="00AC7491"/>
    <w:rsid w:val="00AF397B"/>
    <w:rsid w:val="00AF5D63"/>
    <w:rsid w:val="00AF6744"/>
    <w:rsid w:val="00AF7B0F"/>
    <w:rsid w:val="00B057C1"/>
    <w:rsid w:val="00B05E85"/>
    <w:rsid w:val="00B13B44"/>
    <w:rsid w:val="00B3361C"/>
    <w:rsid w:val="00B34E35"/>
    <w:rsid w:val="00B43B07"/>
    <w:rsid w:val="00B46963"/>
    <w:rsid w:val="00B57B60"/>
    <w:rsid w:val="00B67BE9"/>
    <w:rsid w:val="00B70536"/>
    <w:rsid w:val="00B77941"/>
    <w:rsid w:val="00B77ABF"/>
    <w:rsid w:val="00B77F33"/>
    <w:rsid w:val="00B91672"/>
    <w:rsid w:val="00B938E8"/>
    <w:rsid w:val="00B95255"/>
    <w:rsid w:val="00B977FE"/>
    <w:rsid w:val="00BC15F4"/>
    <w:rsid w:val="00BC1ADB"/>
    <w:rsid w:val="00BC4F45"/>
    <w:rsid w:val="00BC754E"/>
    <w:rsid w:val="00BD0146"/>
    <w:rsid w:val="00C0061B"/>
    <w:rsid w:val="00C103E7"/>
    <w:rsid w:val="00C17236"/>
    <w:rsid w:val="00C218EB"/>
    <w:rsid w:val="00C248E3"/>
    <w:rsid w:val="00C333C8"/>
    <w:rsid w:val="00C3618E"/>
    <w:rsid w:val="00C361C2"/>
    <w:rsid w:val="00C414BA"/>
    <w:rsid w:val="00C41A5C"/>
    <w:rsid w:val="00C52F5A"/>
    <w:rsid w:val="00C61DD5"/>
    <w:rsid w:val="00C72533"/>
    <w:rsid w:val="00C81E20"/>
    <w:rsid w:val="00C92D56"/>
    <w:rsid w:val="00CA1095"/>
    <w:rsid w:val="00CB1E0D"/>
    <w:rsid w:val="00CB1E5C"/>
    <w:rsid w:val="00CB22A6"/>
    <w:rsid w:val="00CC0524"/>
    <w:rsid w:val="00CC222E"/>
    <w:rsid w:val="00CC4131"/>
    <w:rsid w:val="00CD407F"/>
    <w:rsid w:val="00CE6873"/>
    <w:rsid w:val="00D022D0"/>
    <w:rsid w:val="00D110E1"/>
    <w:rsid w:val="00D13A5D"/>
    <w:rsid w:val="00D219D8"/>
    <w:rsid w:val="00D23795"/>
    <w:rsid w:val="00D34943"/>
    <w:rsid w:val="00D36CAD"/>
    <w:rsid w:val="00D37824"/>
    <w:rsid w:val="00D4040A"/>
    <w:rsid w:val="00D5570C"/>
    <w:rsid w:val="00D62115"/>
    <w:rsid w:val="00D6256A"/>
    <w:rsid w:val="00D755F9"/>
    <w:rsid w:val="00D92856"/>
    <w:rsid w:val="00D93B19"/>
    <w:rsid w:val="00D93EA1"/>
    <w:rsid w:val="00DA75B3"/>
    <w:rsid w:val="00DB64AF"/>
    <w:rsid w:val="00DC00D1"/>
    <w:rsid w:val="00DC0297"/>
    <w:rsid w:val="00DC5E88"/>
    <w:rsid w:val="00DE0567"/>
    <w:rsid w:val="00DE78EB"/>
    <w:rsid w:val="00DF726D"/>
    <w:rsid w:val="00E30D26"/>
    <w:rsid w:val="00E33949"/>
    <w:rsid w:val="00E34D26"/>
    <w:rsid w:val="00E35B41"/>
    <w:rsid w:val="00E40244"/>
    <w:rsid w:val="00E462AE"/>
    <w:rsid w:val="00E5094A"/>
    <w:rsid w:val="00E522A6"/>
    <w:rsid w:val="00E60031"/>
    <w:rsid w:val="00E728F1"/>
    <w:rsid w:val="00E80137"/>
    <w:rsid w:val="00E81314"/>
    <w:rsid w:val="00E81CFD"/>
    <w:rsid w:val="00E84252"/>
    <w:rsid w:val="00E970B3"/>
    <w:rsid w:val="00EB16B2"/>
    <w:rsid w:val="00EB664A"/>
    <w:rsid w:val="00EC1D90"/>
    <w:rsid w:val="00ED0DB2"/>
    <w:rsid w:val="00ED3AD1"/>
    <w:rsid w:val="00ED738F"/>
    <w:rsid w:val="00EE37E8"/>
    <w:rsid w:val="00EE3D1B"/>
    <w:rsid w:val="00EE4B89"/>
    <w:rsid w:val="00F22C0A"/>
    <w:rsid w:val="00F275A1"/>
    <w:rsid w:val="00F2789F"/>
    <w:rsid w:val="00F317B7"/>
    <w:rsid w:val="00F33C9A"/>
    <w:rsid w:val="00F55312"/>
    <w:rsid w:val="00F631EB"/>
    <w:rsid w:val="00F714E9"/>
    <w:rsid w:val="00F74A6A"/>
    <w:rsid w:val="00F75422"/>
    <w:rsid w:val="00F90423"/>
    <w:rsid w:val="00F9265C"/>
    <w:rsid w:val="00F97A74"/>
    <w:rsid w:val="00FA0A47"/>
    <w:rsid w:val="00FA5A3F"/>
    <w:rsid w:val="00FB5197"/>
    <w:rsid w:val="00FB58F6"/>
    <w:rsid w:val="00FC23D5"/>
    <w:rsid w:val="00FC3C55"/>
    <w:rsid w:val="00FC69B5"/>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2F494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2F4943"/>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link w:val="Footer"/>
    <w:uiPriority w:val="99"/>
    <w:rsid w:val="00BC15F4"/>
    <w:rPr>
      <w:sz w:val="24"/>
      <w:szCs w:val="24"/>
    </w:rPr>
  </w:style>
  <w:style w:type="character" w:customStyle="1" w:styleId="Heading1Char">
    <w:name w:val="Heading 1 Char"/>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link w:val="ListParagraph"/>
    <w:uiPriority w:val="34"/>
    <w:rsid w:val="008B1AA1"/>
    <w:rPr>
      <w:sz w:val="24"/>
      <w:szCs w:val="24"/>
    </w:rPr>
  </w:style>
  <w:style w:type="character" w:customStyle="1" w:styleId="Style1Char">
    <w:name w:val="Style1 Char"/>
    <w:link w:val="Style1"/>
    <w:rsid w:val="008B1AA1"/>
    <w:rPr>
      <w:rFonts w:ascii="Arial" w:hAnsi="Arial" w:cs="Arial"/>
      <w:b/>
      <w:sz w:val="24"/>
      <w:szCs w:val="24"/>
    </w:rPr>
  </w:style>
  <w:style w:type="character" w:customStyle="1" w:styleId="Heading2Char">
    <w:name w:val="Heading 2 Char"/>
    <w:link w:val="Heading2"/>
    <w:semiHidden/>
    <w:rsid w:val="002F4943"/>
    <w:rPr>
      <w:rFonts w:ascii="Cambria" w:eastAsia="Times New Roman" w:hAnsi="Cambria" w:cs="Times New Roman"/>
      <w:b/>
      <w:bCs/>
      <w:color w:val="4F81BD"/>
      <w:sz w:val="26"/>
      <w:szCs w:val="26"/>
    </w:rPr>
  </w:style>
  <w:style w:type="character" w:customStyle="1" w:styleId="Heading3Char">
    <w:name w:val="Heading 3 Char"/>
    <w:link w:val="Heading3"/>
    <w:semiHidden/>
    <w:rsid w:val="002F4943"/>
    <w:rPr>
      <w:rFonts w:ascii="Cambria" w:eastAsia="Times New Roman" w:hAnsi="Cambria" w:cs="Times New Roman"/>
      <w:b/>
      <w:bCs/>
      <w:color w:val="4F81BD"/>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Calibri" w:eastAsia="Calibri" w:hAnsi="Calibri"/>
      <w:sz w:val="22"/>
      <w:szCs w:val="22"/>
    </w:rPr>
  </w:style>
  <w:style w:type="paragraph" w:styleId="NoSpacing">
    <w:name w:val="No Spacing"/>
    <w:uiPriority w:val="1"/>
    <w:qFormat/>
    <w:rsid w:val="002A1BA0"/>
    <w:rPr>
      <w:rFonts w:ascii="Calibri" w:eastAsia="Calibri" w:hAnsi="Calibri"/>
      <w:sz w:val="22"/>
      <w:szCs w:val="22"/>
    </w:rPr>
  </w:style>
  <w:style w:type="paragraph" w:styleId="TOC2">
    <w:name w:val="toc 2"/>
    <w:basedOn w:val="Normal"/>
    <w:next w:val="Normal"/>
    <w:autoRedefine/>
    <w:rsid w:val="004F599D"/>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Lis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2F494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2F4943"/>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link w:val="Footer"/>
    <w:uiPriority w:val="99"/>
    <w:rsid w:val="00BC15F4"/>
    <w:rPr>
      <w:sz w:val="24"/>
      <w:szCs w:val="24"/>
    </w:rPr>
  </w:style>
  <w:style w:type="character" w:customStyle="1" w:styleId="Heading1Char">
    <w:name w:val="Heading 1 Char"/>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link w:val="ListParagraph"/>
    <w:uiPriority w:val="34"/>
    <w:rsid w:val="008B1AA1"/>
    <w:rPr>
      <w:sz w:val="24"/>
      <w:szCs w:val="24"/>
    </w:rPr>
  </w:style>
  <w:style w:type="character" w:customStyle="1" w:styleId="Style1Char">
    <w:name w:val="Style1 Char"/>
    <w:link w:val="Style1"/>
    <w:rsid w:val="008B1AA1"/>
    <w:rPr>
      <w:rFonts w:ascii="Arial" w:hAnsi="Arial" w:cs="Arial"/>
      <w:b/>
      <w:sz w:val="24"/>
      <w:szCs w:val="24"/>
    </w:rPr>
  </w:style>
  <w:style w:type="character" w:customStyle="1" w:styleId="Heading2Char">
    <w:name w:val="Heading 2 Char"/>
    <w:link w:val="Heading2"/>
    <w:semiHidden/>
    <w:rsid w:val="002F4943"/>
    <w:rPr>
      <w:rFonts w:ascii="Cambria" w:eastAsia="Times New Roman" w:hAnsi="Cambria" w:cs="Times New Roman"/>
      <w:b/>
      <w:bCs/>
      <w:color w:val="4F81BD"/>
      <w:sz w:val="26"/>
      <w:szCs w:val="26"/>
    </w:rPr>
  </w:style>
  <w:style w:type="character" w:customStyle="1" w:styleId="Heading3Char">
    <w:name w:val="Heading 3 Char"/>
    <w:link w:val="Heading3"/>
    <w:semiHidden/>
    <w:rsid w:val="002F4943"/>
    <w:rPr>
      <w:rFonts w:ascii="Cambria" w:eastAsia="Times New Roman" w:hAnsi="Cambria" w:cs="Times New Roman"/>
      <w:b/>
      <w:bCs/>
      <w:color w:val="4F81BD"/>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Calibri" w:eastAsia="Calibri" w:hAnsi="Calibri"/>
      <w:sz w:val="22"/>
      <w:szCs w:val="22"/>
    </w:rPr>
  </w:style>
  <w:style w:type="paragraph" w:styleId="NoSpacing">
    <w:name w:val="No Spacing"/>
    <w:uiPriority w:val="1"/>
    <w:qFormat/>
    <w:rsid w:val="002A1BA0"/>
    <w:rPr>
      <w:rFonts w:ascii="Calibri" w:eastAsia="Calibri" w:hAnsi="Calibri"/>
      <w:sz w:val="22"/>
      <w:szCs w:val="22"/>
    </w:rPr>
  </w:style>
  <w:style w:type="paragraph" w:styleId="TOC2">
    <w:name w:val="toc 2"/>
    <w:basedOn w:val="Normal"/>
    <w:next w:val="Normal"/>
    <w:autoRedefine/>
    <w:rsid w:val="004F59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92559721">
      <w:bodyDiv w:val="1"/>
      <w:marLeft w:val="0"/>
      <w:marRight w:val="0"/>
      <w:marTop w:val="0"/>
      <w:marBottom w:val="0"/>
      <w:divBdr>
        <w:top w:val="none" w:sz="0" w:space="0" w:color="auto"/>
        <w:left w:val="none" w:sz="0" w:space="0" w:color="auto"/>
        <w:bottom w:val="none" w:sz="0" w:space="0" w:color="auto"/>
        <w:right w:val="none" w:sz="0" w:space="0" w:color="auto"/>
      </w:divBdr>
    </w:div>
    <w:div w:id="110393545">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471485977">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703867985">
      <w:bodyDiv w:val="1"/>
      <w:marLeft w:val="0"/>
      <w:marRight w:val="0"/>
      <w:marTop w:val="0"/>
      <w:marBottom w:val="0"/>
      <w:divBdr>
        <w:top w:val="none" w:sz="0" w:space="0" w:color="auto"/>
        <w:left w:val="none" w:sz="0" w:space="0" w:color="auto"/>
        <w:bottom w:val="none" w:sz="0" w:space="0" w:color="auto"/>
        <w:right w:val="none" w:sz="0" w:space="0" w:color="auto"/>
      </w:divBdr>
    </w:div>
    <w:div w:id="719524652">
      <w:bodyDiv w:val="1"/>
      <w:marLeft w:val="0"/>
      <w:marRight w:val="0"/>
      <w:marTop w:val="0"/>
      <w:marBottom w:val="0"/>
      <w:divBdr>
        <w:top w:val="none" w:sz="0" w:space="0" w:color="auto"/>
        <w:left w:val="none" w:sz="0" w:space="0" w:color="auto"/>
        <w:bottom w:val="none" w:sz="0" w:space="0" w:color="auto"/>
        <w:right w:val="none" w:sz="0" w:space="0" w:color="auto"/>
      </w:divBdr>
    </w:div>
    <w:div w:id="765736023">
      <w:bodyDiv w:val="1"/>
      <w:marLeft w:val="0"/>
      <w:marRight w:val="0"/>
      <w:marTop w:val="0"/>
      <w:marBottom w:val="0"/>
      <w:divBdr>
        <w:top w:val="none" w:sz="0" w:space="0" w:color="auto"/>
        <w:left w:val="none" w:sz="0" w:space="0" w:color="auto"/>
        <w:bottom w:val="none" w:sz="0" w:space="0" w:color="auto"/>
        <w:right w:val="none" w:sz="0" w:space="0" w:color="auto"/>
      </w:divBdr>
    </w:div>
    <w:div w:id="925311530">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978338186">
      <w:bodyDiv w:val="1"/>
      <w:marLeft w:val="0"/>
      <w:marRight w:val="0"/>
      <w:marTop w:val="0"/>
      <w:marBottom w:val="0"/>
      <w:divBdr>
        <w:top w:val="none" w:sz="0" w:space="0" w:color="auto"/>
        <w:left w:val="none" w:sz="0" w:space="0" w:color="auto"/>
        <w:bottom w:val="none" w:sz="0" w:space="0" w:color="auto"/>
        <w:right w:val="none" w:sz="0" w:space="0" w:color="auto"/>
      </w:divBdr>
    </w:div>
    <w:div w:id="1054543212">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139148392">
      <w:bodyDiv w:val="1"/>
      <w:marLeft w:val="0"/>
      <w:marRight w:val="0"/>
      <w:marTop w:val="0"/>
      <w:marBottom w:val="0"/>
      <w:divBdr>
        <w:top w:val="none" w:sz="0" w:space="0" w:color="auto"/>
        <w:left w:val="none" w:sz="0" w:space="0" w:color="auto"/>
        <w:bottom w:val="none" w:sz="0" w:space="0" w:color="auto"/>
        <w:right w:val="none" w:sz="0" w:space="0" w:color="auto"/>
      </w:divBdr>
    </w:div>
    <w:div w:id="1189175329">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06818602">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501120278">
      <w:bodyDiv w:val="1"/>
      <w:marLeft w:val="0"/>
      <w:marRight w:val="0"/>
      <w:marTop w:val="0"/>
      <w:marBottom w:val="0"/>
      <w:divBdr>
        <w:top w:val="none" w:sz="0" w:space="0" w:color="auto"/>
        <w:left w:val="none" w:sz="0" w:space="0" w:color="auto"/>
        <w:bottom w:val="none" w:sz="0" w:space="0" w:color="auto"/>
        <w:right w:val="none" w:sz="0" w:space="0" w:color="auto"/>
      </w:divBdr>
    </w:div>
    <w:div w:id="1589541438">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3.png"/><Relationship Id="rId26" Type="http://schemas.openxmlformats.org/officeDocument/2006/relationships/hyperlink" Target="https://seisint.quickbase.com/db/bh2jqvmmn?a=dr&amp;r=ea"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w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file:///\\risk.regn.net\ins\Analytics_Product_Management\" TargetMode="External"/><Relationship Id="rId25" Type="http://schemas.openxmlformats.org/officeDocument/2006/relationships/hyperlink" Target="https://seisint.quickbase.com/db/bh2jqvmmn?a=dr&amp;r=ea" TargetMode="External"/><Relationship Id="rId33" Type="http://schemas.openxmlformats.org/officeDocument/2006/relationships/control" Target="activeX/activeX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png"/><Relationship Id="rId29" Type="http://schemas.openxmlformats.org/officeDocument/2006/relationships/hyperlink" Target="https://seisint.quickbase.com/db/bh2jqvmmn?a=dr&amp;r=e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seisint.quickbase.com/db/bh2jqvmmn?a=dr&amp;r=ea" TargetMode="External"/><Relationship Id="rId32" Type="http://schemas.openxmlformats.org/officeDocument/2006/relationships/image" Target="media/image8.wmf"/><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hyperlink" Target="https://seisint.quickbase.com/db/be98uq7uq?a=dr&amp;rid=1483" TargetMode="External"/><Relationship Id="rId28" Type="http://schemas.openxmlformats.org/officeDocument/2006/relationships/hyperlink" Target="https://seisint.quickbase.com/db/bh2jqvmmn?a=dr&amp;r=ea" TargetMode="External"/><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seisint.quickbase.com/db/be98uq7uq?a=dr&amp;r=bqm" TargetMode="External"/><Relationship Id="rId31"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eamsites.choicepoint.net/insurance/pncmkt/pmm/Templates/Prod%20Dev%20-%20Product%20Release%20Checklist/Product%20Release%20Checklist%20-%20RACI.xls" TargetMode="External"/><Relationship Id="rId22" Type="http://schemas.openxmlformats.org/officeDocument/2006/relationships/image" Target="media/image6.png"/><Relationship Id="rId27" Type="http://schemas.openxmlformats.org/officeDocument/2006/relationships/hyperlink" Target="https://seisint.quickbase.com/db/bh2jqvmmn?a=dr&amp;r=ea" TargetMode="External"/><Relationship Id="rId30" Type="http://schemas.openxmlformats.org/officeDocument/2006/relationships/image" Target="media/image7.wmf"/><Relationship Id="rId35"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9E2506BD715C4B8BD3BA37C4A804F0" ma:contentTypeVersion="0" ma:contentTypeDescription="Create a new document." ma:contentTypeScope="" ma:versionID="33f143ae4630c9ee82b1df454d155014">
  <xsd:schema xmlns:xsd="http://www.w3.org/2001/XMLSchema" xmlns:p="http://schemas.microsoft.com/office/2006/metadata/properties" targetNamespace="http://schemas.microsoft.com/office/2006/metadata/properties" ma:root="true" ma:fieldsID="beb4722304475d5268c52c797d25ef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Lab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5338E-535A-4FF4-AB35-7F8431C7581C}">
  <ds:schemaRef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2006/documentManagement/types"/>
    <ds:schemaRef ds:uri="http://purl.org/dc/terms/"/>
    <ds:schemaRef ds:uri="http://purl.org/dc/dcmitype/"/>
  </ds:schemaRefs>
</ds:datastoreItem>
</file>

<file path=customXml/itemProps2.xml><?xml version="1.0" encoding="utf-8"?>
<ds:datastoreItem xmlns:ds="http://schemas.openxmlformats.org/officeDocument/2006/customXml" ds:itemID="{551074D1-61A6-42AD-A03A-E86C1A867066}">
  <ds:schemaRefs>
    <ds:schemaRef ds:uri="http://schemas.microsoft.com/sharepoint/v3/contenttype/forms"/>
  </ds:schemaRefs>
</ds:datastoreItem>
</file>

<file path=customXml/itemProps3.xml><?xml version="1.0" encoding="utf-8"?>
<ds:datastoreItem xmlns:ds="http://schemas.openxmlformats.org/officeDocument/2006/customXml" ds:itemID="{304C74CF-7590-4DA4-AB39-7A4BDF718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C5B814A-7B99-42A1-BB53-3594926BEE96}">
  <ds:schemaRefs>
    <ds:schemaRef ds:uri="http://schemas.openxmlformats.org/officeDocument/2006/bibliography"/>
  </ds:schemaRefs>
</ds:datastoreItem>
</file>

<file path=customXml/itemProps5.xml><?xml version="1.0" encoding="utf-8"?>
<ds:datastoreItem xmlns:ds="http://schemas.openxmlformats.org/officeDocument/2006/customXml" ds:itemID="{4ED6988A-E718-4B68-B108-67E0B470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4848</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33132</CharactersWithSpaces>
  <SharedDoc>false</SharedDoc>
  <HLinks>
    <vt:vector size="60" baseType="variant">
      <vt:variant>
        <vt:i4>1114123</vt:i4>
      </vt:variant>
      <vt:variant>
        <vt:i4>96</vt:i4>
      </vt:variant>
      <vt:variant>
        <vt:i4>0</vt:i4>
      </vt:variant>
      <vt:variant>
        <vt:i4>5</vt:i4>
      </vt:variant>
      <vt:variant>
        <vt:lpwstr>https://seisint.quickbase.com/db/bh2jqvmmn?a=dr&amp;r=ea</vt:lpwstr>
      </vt:variant>
      <vt:variant>
        <vt:lpwstr/>
      </vt:variant>
      <vt:variant>
        <vt:i4>1114123</vt:i4>
      </vt:variant>
      <vt:variant>
        <vt:i4>93</vt:i4>
      </vt:variant>
      <vt:variant>
        <vt:i4>0</vt:i4>
      </vt:variant>
      <vt:variant>
        <vt:i4>5</vt:i4>
      </vt:variant>
      <vt:variant>
        <vt:lpwstr>https://seisint.quickbase.com/db/bh2jqvmmn?a=dr&amp;r=ea</vt:lpwstr>
      </vt:variant>
      <vt:variant>
        <vt:lpwstr/>
      </vt:variant>
      <vt:variant>
        <vt:i4>1114123</vt:i4>
      </vt:variant>
      <vt:variant>
        <vt:i4>90</vt:i4>
      </vt:variant>
      <vt:variant>
        <vt:i4>0</vt:i4>
      </vt:variant>
      <vt:variant>
        <vt:i4>5</vt:i4>
      </vt:variant>
      <vt:variant>
        <vt:lpwstr>https://seisint.quickbase.com/db/bh2jqvmmn?a=dr&amp;r=ea</vt:lpwstr>
      </vt:variant>
      <vt:variant>
        <vt:lpwstr/>
      </vt:variant>
      <vt:variant>
        <vt:i4>1114123</vt:i4>
      </vt:variant>
      <vt:variant>
        <vt:i4>87</vt:i4>
      </vt:variant>
      <vt:variant>
        <vt:i4>0</vt:i4>
      </vt:variant>
      <vt:variant>
        <vt:i4>5</vt:i4>
      </vt:variant>
      <vt:variant>
        <vt:lpwstr>https://seisint.quickbase.com/db/bh2jqvmmn?a=dr&amp;r=ea</vt:lpwstr>
      </vt:variant>
      <vt:variant>
        <vt:lpwstr/>
      </vt:variant>
      <vt:variant>
        <vt:i4>1114123</vt:i4>
      </vt:variant>
      <vt:variant>
        <vt:i4>84</vt:i4>
      </vt:variant>
      <vt:variant>
        <vt:i4>0</vt:i4>
      </vt:variant>
      <vt:variant>
        <vt:i4>5</vt:i4>
      </vt:variant>
      <vt:variant>
        <vt:lpwstr>https://seisint.quickbase.com/db/bh2jqvmmn?a=dr&amp;r=ea</vt:lpwstr>
      </vt:variant>
      <vt:variant>
        <vt:lpwstr/>
      </vt:variant>
      <vt:variant>
        <vt:i4>1114123</vt:i4>
      </vt:variant>
      <vt:variant>
        <vt:i4>81</vt:i4>
      </vt:variant>
      <vt:variant>
        <vt:i4>0</vt:i4>
      </vt:variant>
      <vt:variant>
        <vt:i4>5</vt:i4>
      </vt:variant>
      <vt:variant>
        <vt:lpwstr>https://seisint.quickbase.com/db/bh2jqvmmn?a=dr&amp;r=ea</vt:lpwstr>
      </vt:variant>
      <vt:variant>
        <vt:lpwstr/>
      </vt:variant>
      <vt:variant>
        <vt:i4>5505091</vt:i4>
      </vt:variant>
      <vt:variant>
        <vt:i4>78</vt:i4>
      </vt:variant>
      <vt:variant>
        <vt:i4>0</vt:i4>
      </vt:variant>
      <vt:variant>
        <vt:i4>5</vt:i4>
      </vt:variant>
      <vt:variant>
        <vt:lpwstr>https://seisint.quickbase.com/db/be98uq7uq?a=dr&amp;rid=1483</vt:lpwstr>
      </vt:variant>
      <vt:variant>
        <vt:lpwstr/>
      </vt:variant>
      <vt:variant>
        <vt:i4>4915276</vt:i4>
      </vt:variant>
      <vt:variant>
        <vt:i4>75</vt:i4>
      </vt:variant>
      <vt:variant>
        <vt:i4>0</vt:i4>
      </vt:variant>
      <vt:variant>
        <vt:i4>5</vt:i4>
      </vt:variant>
      <vt:variant>
        <vt:lpwstr>https://seisint.quickbase.com/db/be98uq7uq?a=dr&amp;r=bqm</vt:lpwstr>
      </vt:variant>
      <vt:variant>
        <vt:lpwstr/>
      </vt:variant>
      <vt:variant>
        <vt:i4>7995490</vt:i4>
      </vt:variant>
      <vt:variant>
        <vt:i4>69</vt:i4>
      </vt:variant>
      <vt:variant>
        <vt:i4>0</vt:i4>
      </vt:variant>
      <vt:variant>
        <vt:i4>5</vt:i4>
      </vt:variant>
      <vt:variant>
        <vt:lpwstr>\\risk.regn.net\ins\Analytics_Product_Management\</vt:lpwstr>
      </vt:variant>
      <vt:variant>
        <vt:lpwstr/>
      </vt:variant>
      <vt:variant>
        <vt:i4>5046281</vt:i4>
      </vt:variant>
      <vt:variant>
        <vt:i4>60</vt:i4>
      </vt:variant>
      <vt:variant>
        <vt:i4>0</vt:i4>
      </vt:variant>
      <vt:variant>
        <vt:i4>5</vt:i4>
      </vt:variant>
      <vt:variant>
        <vt:lpwstr>http://teamsites.choicepoint.net/insurance/pncmkt/pmm/Templates/Prod Dev - Product Release Checklist/Product Release Checklist - RACI.xls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eudh729</dc:creator>
  <cp:lastModifiedBy>Fitzsimmons, Connie (RIS-ATL)</cp:lastModifiedBy>
  <cp:revision>2</cp:revision>
  <cp:lastPrinted>2014-04-01T18:10:00Z</cp:lastPrinted>
  <dcterms:created xsi:type="dcterms:W3CDTF">2014-04-08T18:23:00Z</dcterms:created>
  <dcterms:modified xsi:type="dcterms:W3CDTF">2014-04-08T18:23:00Z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0x010100849E2506BD715C4B8BD3BA37C4A804F0</vt:lpwstr>
  </property>
</Properties>
</file>